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360" w:lineRule="auto"/>
        <w:ind w:left="566.9291338582675" w:right="-97.79527559055111" w:firstLine="0"/>
        <w:jc w:val="cente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SELF-INTRODUCTION:</w:t>
      </w:r>
    </w:p>
    <w:p w:rsidR="00000000" w:rsidDel="00000000" w:rsidP="00000000" w:rsidRDefault="00000000" w:rsidRPr="00000000" w14:paraId="00000002">
      <w:pPr>
        <w:keepNext w:val="1"/>
        <w:numPr>
          <w:ilvl w:val="0"/>
          <w:numId w:val="1"/>
        </w:numPr>
        <w:spacing w:line="360" w:lineRule="auto"/>
        <w:ind w:left="708.6614173228347" w:right="-97.79527559055111" w:hanging="141.7322834645671"/>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Greetings. Name. General information. Educational background.</w:t>
      </w:r>
      <w:r w:rsidDel="00000000" w:rsidR="00000000" w:rsidRPr="00000000">
        <w:rPr>
          <w:rtl w:val="0"/>
        </w:rPr>
      </w:r>
    </w:p>
    <w:p w:rsidR="00000000" w:rsidDel="00000000" w:rsidP="00000000" w:rsidRDefault="00000000" w:rsidRPr="00000000" w14:paraId="00000003">
      <w:pPr>
        <w:keepNext w:val="1"/>
        <w:spacing w:line="360" w:lineRule="auto"/>
        <w:ind w:left="566.9291338582675" w:right="-97.79527559055111" w:firstLine="0"/>
        <w:rPr>
          <w:rFonts w:ascii="Montserrat" w:cs="Montserrat" w:eastAsia="Montserrat" w:hAnsi="Montserrat"/>
          <w:i w:val="1"/>
          <w:sz w:val="22"/>
          <w:szCs w:val="22"/>
        </w:rPr>
      </w:pPr>
      <w:r w:rsidDel="00000000" w:rsidR="00000000" w:rsidRPr="00000000">
        <w:rPr>
          <w:rtl w:val="0"/>
        </w:rPr>
      </w:r>
    </w:p>
    <w:p w:rsidR="00000000" w:rsidDel="00000000" w:rsidP="00000000" w:rsidRDefault="00000000" w:rsidRPr="00000000" w14:paraId="00000004">
      <w:pPr>
        <w:keepNext w:val="1"/>
        <w:spacing w:line="360" w:lineRule="auto"/>
        <w:ind w:left="0" w:right="-97.79527559055111" w:firstLine="0"/>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Hello,  my name is Alexander. I am a Unity-Developer  with 3 years (of) experience. I graduated from university as a software  engineer.  I have been working on diverse projects and with different technologies. I have work experience with already started projects as well as projects from scratch</w:t>
      </w:r>
    </w:p>
    <w:p w:rsidR="00000000" w:rsidDel="00000000" w:rsidP="00000000" w:rsidRDefault="00000000" w:rsidRPr="00000000" w14:paraId="00000005">
      <w:pPr>
        <w:keepNext w:val="1"/>
        <w:spacing w:line="360" w:lineRule="auto"/>
        <w:ind w:left="566.9291338582675" w:right="-97.79527559055111" w:firstLine="0"/>
        <w:rPr>
          <w:rFonts w:ascii="Montserrat" w:cs="Montserrat" w:eastAsia="Montserrat" w:hAnsi="Montserrat"/>
          <w:i w:val="1"/>
          <w:sz w:val="22"/>
          <w:szCs w:val="22"/>
        </w:rPr>
      </w:pPr>
      <w:r w:rsidDel="00000000" w:rsidR="00000000" w:rsidRPr="00000000">
        <w:rPr>
          <w:rtl w:val="0"/>
        </w:rPr>
      </w:r>
    </w:p>
    <w:p w:rsidR="00000000" w:rsidDel="00000000" w:rsidP="00000000" w:rsidRDefault="00000000" w:rsidRPr="00000000" w14:paraId="00000006">
      <w:pPr>
        <w:keepNext w:val="1"/>
        <w:spacing w:line="360" w:lineRule="auto"/>
        <w:ind w:left="0" w:right="-97.79527559055111" w:firstLine="0"/>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07">
      <w:pPr>
        <w:keepNext w:val="1"/>
        <w:spacing w:line="360" w:lineRule="auto"/>
        <w:ind w:left="566.9291338582675" w:right="-97.79527559055111" w:firstLine="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2. Technology! </w:t>
      </w:r>
      <w:r w:rsidDel="00000000" w:rsidR="00000000" w:rsidRPr="00000000">
        <w:rPr>
          <w:rFonts w:ascii="Montserrat" w:cs="Montserrat" w:eastAsia="Montserrat" w:hAnsi="Montserrat"/>
          <w:sz w:val="22"/>
          <w:szCs w:val="22"/>
          <w:rtl w:val="0"/>
        </w:rPr>
        <w:t xml:space="preserve">It is</w:t>
      </w:r>
      <w:r w:rsidDel="00000000" w:rsidR="00000000" w:rsidRPr="00000000">
        <w:rPr>
          <w:rFonts w:ascii="Montserrat" w:cs="Montserrat" w:eastAsia="Montserrat" w:hAnsi="Montserrat"/>
          <w:color w:val="ff0000"/>
          <w:sz w:val="22"/>
          <w:szCs w:val="22"/>
          <w:rtl w:val="0"/>
        </w:rPr>
        <w:t xml:space="preserve"> </w:t>
      </w:r>
      <w:r w:rsidDel="00000000" w:rsidR="00000000" w:rsidRPr="00000000">
        <w:rPr>
          <w:rFonts w:ascii="Montserrat" w:cs="Montserrat" w:eastAsia="Montserrat" w:hAnsi="Montserrat"/>
          <w:color w:val="ff0000"/>
          <w:sz w:val="22"/>
          <w:szCs w:val="22"/>
          <w:u w:val="single"/>
          <w:rtl w:val="0"/>
        </w:rPr>
        <w:t xml:space="preserve">highly recommended</w:t>
      </w:r>
      <w:r w:rsidDel="00000000" w:rsidR="00000000" w:rsidRPr="00000000">
        <w:rPr>
          <w:rFonts w:ascii="Montserrat" w:cs="Montserrat" w:eastAsia="Montserrat" w:hAnsi="Montserrat"/>
          <w:sz w:val="22"/>
          <w:szCs w:val="22"/>
          <w:rtl w:val="0"/>
        </w:rPr>
        <w:t xml:space="preserve"> to start with a brief comment why you have chosen a particular technology.</w:t>
      </w:r>
      <w:r w:rsidDel="00000000" w:rsidR="00000000" w:rsidRPr="00000000">
        <w:rPr>
          <w:rtl w:val="0"/>
        </w:rPr>
      </w:r>
    </w:p>
    <w:p w:rsidR="00000000" w:rsidDel="00000000" w:rsidP="00000000" w:rsidRDefault="00000000" w:rsidRPr="00000000" w14:paraId="00000008">
      <w:pPr>
        <w:keepNext w:val="1"/>
        <w:spacing w:line="360" w:lineRule="auto"/>
        <w:ind w:right="-97.79527559055111"/>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9">
      <w:pPr>
        <w:keepNext w:val="1"/>
        <w:spacing w:line="360" w:lineRule="auto"/>
        <w:ind w:left="0" w:right="-97.79527559055111" w:firstLine="0"/>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          I have chosen Unity cause it’s very challenging for me to solve different logical tasks, create and implement new mechanics and then see it on the screen with your own eyes. In my opinion It can be really inspiring.</w:t>
      </w:r>
    </w:p>
    <w:p w:rsidR="00000000" w:rsidDel="00000000" w:rsidP="00000000" w:rsidRDefault="00000000" w:rsidRPr="00000000" w14:paraId="0000000A">
      <w:pPr>
        <w:keepNext w:val="1"/>
        <w:spacing w:line="360" w:lineRule="auto"/>
        <w:ind w:left="0" w:right="-97.79527559055111" w:firstLine="0"/>
        <w:rPr>
          <w:rFonts w:ascii="Montserrat" w:cs="Montserrat" w:eastAsia="Montserrat" w:hAnsi="Montserrat"/>
          <w:i w:val="1"/>
          <w:sz w:val="22"/>
          <w:szCs w:val="22"/>
        </w:rPr>
      </w:pPr>
      <w:r w:rsidDel="00000000" w:rsidR="00000000" w:rsidRPr="00000000">
        <w:rPr>
          <w:rtl w:val="0"/>
        </w:rPr>
      </w:r>
    </w:p>
    <w:p w:rsidR="00000000" w:rsidDel="00000000" w:rsidP="00000000" w:rsidRDefault="00000000" w:rsidRPr="00000000" w14:paraId="0000000B">
      <w:pPr>
        <w:keepNext w:val="1"/>
        <w:spacing w:line="360" w:lineRule="auto"/>
        <w:ind w:right="-97.79527559055111"/>
        <w:rPr>
          <w:rFonts w:ascii="Montserrat" w:cs="Montserrat" w:eastAsia="Montserrat" w:hAnsi="Montserrat"/>
          <w:sz w:val="22"/>
          <w:szCs w:val="22"/>
          <w:highlight w:val="white"/>
        </w:rPr>
      </w:pPr>
      <w:r w:rsidDel="00000000" w:rsidR="00000000" w:rsidRPr="00000000">
        <w:rPr>
          <w:rtl w:val="0"/>
        </w:rPr>
      </w:r>
    </w:p>
    <w:p w:rsidR="00000000" w:rsidDel="00000000" w:rsidP="00000000" w:rsidRDefault="00000000" w:rsidRPr="00000000" w14:paraId="0000000C">
      <w:pPr>
        <w:keepNext w:val="1"/>
        <w:spacing w:line="360" w:lineRule="auto"/>
        <w:ind w:left="720" w:right="-97.79527559055111" w:firstLine="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highlight w:val="white"/>
          <w:rtl w:val="0"/>
        </w:rPr>
        <w:t xml:space="preserve">3. Example Projects (scope, responsibility). </w:t>
      </w:r>
      <w:r w:rsidDel="00000000" w:rsidR="00000000" w:rsidRPr="00000000">
        <w:rPr>
          <w:rFonts w:ascii="Montserrat" w:cs="Montserrat" w:eastAsia="Montserrat" w:hAnsi="Montserrat"/>
          <w:sz w:val="22"/>
          <w:szCs w:val="22"/>
          <w:highlight w:val="white"/>
          <w:rtl w:val="0"/>
        </w:rPr>
        <w:t xml:space="preserve">It </w:t>
      </w:r>
      <w:r w:rsidDel="00000000" w:rsidR="00000000" w:rsidRPr="00000000">
        <w:rPr>
          <w:rFonts w:ascii="Montserrat" w:cs="Montserrat" w:eastAsia="Montserrat" w:hAnsi="Montserrat"/>
          <w:color w:val="ff0000"/>
          <w:sz w:val="22"/>
          <w:szCs w:val="22"/>
          <w:highlight w:val="white"/>
          <w:u w:val="single"/>
          <w:rtl w:val="0"/>
        </w:rPr>
        <w:t xml:space="preserve">is advisable</w:t>
      </w:r>
      <w:r w:rsidDel="00000000" w:rsidR="00000000" w:rsidRPr="00000000">
        <w:rPr>
          <w:rFonts w:ascii="Montserrat" w:cs="Montserrat" w:eastAsia="Montserrat" w:hAnsi="Montserrat"/>
          <w:sz w:val="22"/>
          <w:szCs w:val="22"/>
          <w:highlight w:val="white"/>
          <w:rtl w:val="0"/>
        </w:rPr>
        <w:t xml:space="preserve"> </w:t>
      </w:r>
      <w:r w:rsidDel="00000000" w:rsidR="00000000" w:rsidRPr="00000000">
        <w:rPr>
          <w:rFonts w:ascii="Montserrat" w:cs="Montserrat" w:eastAsia="Montserrat" w:hAnsi="Montserrat"/>
          <w:sz w:val="22"/>
          <w:szCs w:val="22"/>
          <w:rtl w:val="0"/>
        </w:rPr>
        <w:t xml:space="preserve">to speak about the project ( projects)  that you are most confident about.</w:t>
      </w:r>
    </w:p>
    <w:p w:rsidR="00000000" w:rsidDel="00000000" w:rsidP="00000000" w:rsidRDefault="00000000" w:rsidRPr="00000000" w14:paraId="0000000D">
      <w:pPr>
        <w:keepNext w:val="1"/>
        <w:numPr>
          <w:ilvl w:val="0"/>
          <w:numId w:val="2"/>
        </w:numPr>
        <w:spacing w:line="360" w:lineRule="auto"/>
        <w:ind w:left="1440" w:right="-97.79527559055111"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essence of the project</w:t>
      </w:r>
    </w:p>
    <w:p w:rsidR="00000000" w:rsidDel="00000000" w:rsidP="00000000" w:rsidRDefault="00000000" w:rsidRPr="00000000" w14:paraId="0000000E">
      <w:pPr>
        <w:keepNext w:val="1"/>
        <w:numPr>
          <w:ilvl w:val="0"/>
          <w:numId w:val="2"/>
        </w:numPr>
        <w:spacing w:line="360" w:lineRule="auto"/>
        <w:ind w:left="1440" w:right="-97.79527559055111"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stack</w:t>
      </w:r>
    </w:p>
    <w:p w:rsidR="00000000" w:rsidDel="00000000" w:rsidP="00000000" w:rsidRDefault="00000000" w:rsidRPr="00000000" w14:paraId="0000000F">
      <w:pPr>
        <w:keepNext w:val="1"/>
        <w:numPr>
          <w:ilvl w:val="0"/>
          <w:numId w:val="2"/>
        </w:numPr>
        <w:spacing w:line="360" w:lineRule="auto"/>
        <w:ind w:left="1440" w:right="-97.79527559055111"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methodology</w:t>
      </w:r>
    </w:p>
    <w:p w:rsidR="00000000" w:rsidDel="00000000" w:rsidP="00000000" w:rsidRDefault="00000000" w:rsidRPr="00000000" w14:paraId="00000010">
      <w:pPr>
        <w:keepNext w:val="1"/>
        <w:numPr>
          <w:ilvl w:val="0"/>
          <w:numId w:val="2"/>
        </w:numPr>
        <w:spacing w:line="360" w:lineRule="auto"/>
        <w:ind w:left="566.9291338582675" w:right="-97.79527559055111" w:firstLine="5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team</w:t>
      </w:r>
    </w:p>
    <w:p w:rsidR="00000000" w:rsidDel="00000000" w:rsidP="00000000" w:rsidRDefault="00000000" w:rsidRPr="00000000" w14:paraId="00000011">
      <w:pPr>
        <w:keepNext w:val="1"/>
        <w:spacing w:line="360" w:lineRule="auto"/>
        <w:ind w:left="0" w:right="-97.79527559055111" w:firstLine="0"/>
        <w:jc w:val="both"/>
        <w:rPr>
          <w:rFonts w:ascii="Montserrat" w:cs="Montserrat" w:eastAsia="Montserrat" w:hAnsi="Montserrat"/>
          <w:i w:val="1"/>
          <w:sz w:val="22"/>
          <w:szCs w:val="22"/>
          <w:highlight w:val="white"/>
        </w:rPr>
      </w:pPr>
      <w:r w:rsidDel="00000000" w:rsidR="00000000" w:rsidRPr="00000000">
        <w:rPr>
          <w:rFonts w:ascii="Montserrat" w:cs="Montserrat" w:eastAsia="Montserrat" w:hAnsi="Montserrat"/>
          <w:i w:val="1"/>
          <w:sz w:val="22"/>
          <w:szCs w:val="22"/>
          <w:highlight w:val="white"/>
          <w:rtl w:val="0"/>
        </w:rPr>
        <w:t xml:space="preserve">The last project at which I worked was an open world game with such mechanics as shooting, fighting enemies, placing graffiti. We developed it in a team of 6 people.We used an asset called Invector for main mechanics, Dotween for different UI animations, Firebase for authorisation via social networks. It was an already started project so we were trying to save code principles and style of this project and bring some new decisions for this base at the same time. At the beginning It was hard to cope with social networks cause it was an aspect from сardinally new sphere for our team but we successfully overcame and implemented this feature. In general it was really interesting to take part in the development of this project.</w:t>
      </w:r>
    </w:p>
    <w:p w:rsidR="00000000" w:rsidDel="00000000" w:rsidP="00000000" w:rsidRDefault="00000000" w:rsidRPr="00000000" w14:paraId="00000012">
      <w:pPr>
        <w:keepNext w:val="1"/>
        <w:spacing w:line="360" w:lineRule="auto"/>
        <w:ind w:left="720" w:right="-97.79527559055111" w:firstLine="0"/>
        <w:rPr>
          <w:rFonts w:ascii="Montserrat" w:cs="Montserrat" w:eastAsia="Montserrat" w:hAnsi="Montserrat"/>
          <w:i w:val="1"/>
          <w:sz w:val="22"/>
          <w:szCs w:val="22"/>
          <w:highlight w:val="white"/>
        </w:rPr>
      </w:pPr>
      <w:r w:rsidDel="00000000" w:rsidR="00000000" w:rsidRPr="00000000">
        <w:rPr>
          <w:rtl w:val="0"/>
        </w:rPr>
      </w:r>
    </w:p>
    <w:p w:rsidR="00000000" w:rsidDel="00000000" w:rsidP="00000000" w:rsidRDefault="00000000" w:rsidRPr="00000000" w14:paraId="00000013">
      <w:pPr>
        <w:keepNext w:val="1"/>
        <w:spacing w:line="360" w:lineRule="auto"/>
        <w:ind w:left="0" w:right="-97.79527559055111" w:firstLine="566.9291338582675"/>
        <w:jc w:val="both"/>
        <w:rPr>
          <w:rFonts w:ascii="Montserrat" w:cs="Montserrat" w:eastAsia="Montserrat" w:hAnsi="Montserrat"/>
          <w:i w:val="1"/>
          <w:sz w:val="22"/>
          <w:szCs w:val="22"/>
          <w:highlight w:val="white"/>
        </w:rPr>
      </w:pPr>
      <w:r w:rsidDel="00000000" w:rsidR="00000000" w:rsidRPr="00000000">
        <w:rPr>
          <w:rFonts w:ascii="Montserrat" w:cs="Montserrat" w:eastAsia="Montserrat" w:hAnsi="Montserrat"/>
          <w:i w:val="1"/>
          <w:sz w:val="22"/>
          <w:szCs w:val="22"/>
          <w:highlight w:val="white"/>
          <w:rtl w:val="0"/>
        </w:rPr>
        <w:t xml:space="preserve">As well I would like to mention  one more project  which was a side view casual game with an archer who is supposed  to hit the targets behind the obstacles. We made it from scratch and took part in some level design aspects like making levels for example. Among interesting mechanics I can pick out split, portal and homing  arrows. Also we were responsible for implementing and optimizing diverse interactive UI components that were connected to the player. We faced some difficulties with the connection of animations and bow configuration but we managed and made a successful beta version.</w:t>
      </w:r>
    </w:p>
    <w:p w:rsidR="00000000" w:rsidDel="00000000" w:rsidP="00000000" w:rsidRDefault="00000000" w:rsidRPr="00000000" w14:paraId="00000014">
      <w:pPr>
        <w:keepNext w:val="1"/>
        <w:spacing w:line="360" w:lineRule="auto"/>
        <w:ind w:left="0" w:right="-97.79527559055111" w:firstLine="0"/>
        <w:jc w:val="both"/>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15">
      <w:pPr>
        <w:keepNext w:val="1"/>
        <w:spacing w:line="360" w:lineRule="auto"/>
        <w:ind w:right="-97.79527559055111"/>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4. Your upgrade for the future. </w:t>
      </w:r>
      <w:r w:rsidDel="00000000" w:rsidR="00000000" w:rsidRPr="00000000">
        <w:rPr>
          <w:rFonts w:ascii="Montserrat" w:cs="Montserrat" w:eastAsia="Montserrat" w:hAnsi="Montserrat"/>
          <w:sz w:val="22"/>
          <w:szCs w:val="22"/>
          <w:rtl w:val="0"/>
        </w:rPr>
        <w:t xml:space="preserve">What skills are you improving at the moment? What technologies would you like to get to know/ to work with? </w:t>
      </w:r>
    </w:p>
    <w:p w:rsidR="00000000" w:rsidDel="00000000" w:rsidP="00000000" w:rsidRDefault="00000000" w:rsidRPr="00000000" w14:paraId="00000016">
      <w:pPr>
        <w:keepNext w:val="1"/>
        <w:spacing w:line="360" w:lineRule="auto"/>
        <w:ind w:left="720" w:right="-97.79527559055111"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7">
      <w:pPr>
        <w:keepNext w:val="1"/>
        <w:spacing w:line="360" w:lineRule="auto"/>
        <w:ind w:left="0" w:right="-97.79527559055111" w:firstLine="566.9291338582675"/>
        <w:jc w:val="both"/>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In the future I would like to learn more about technical aspects of animations and learn how to make shaders with shader graph. At the moment I am improving my skills in the UI and network spheres.</w:t>
      </w:r>
    </w:p>
    <w:p w:rsidR="00000000" w:rsidDel="00000000" w:rsidP="00000000" w:rsidRDefault="00000000" w:rsidRPr="00000000" w14:paraId="00000018">
      <w:pPr>
        <w:keepNext w:val="1"/>
        <w:spacing w:line="360" w:lineRule="auto"/>
        <w:ind w:left="720" w:right="-97.79527559055111"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9">
      <w:pPr>
        <w:keepNext w:val="1"/>
        <w:spacing w:line="360" w:lineRule="auto"/>
        <w:ind w:left="720" w:right="-97.79527559055111" w:hanging="578.2677165354331"/>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5. Your personality. (Traits, work-life balance, what motivates you).</w:t>
      </w:r>
    </w:p>
    <w:p w:rsidR="00000000" w:rsidDel="00000000" w:rsidP="00000000" w:rsidRDefault="00000000" w:rsidRPr="00000000" w14:paraId="0000001A">
      <w:pPr>
        <w:keepNext w:val="1"/>
        <w:spacing w:line="360" w:lineRule="auto"/>
        <w:ind w:right="-97.79527559055111" w:firstLine="566.9291338582675"/>
        <w:jc w:val="both"/>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Finally I can say that I am a hardworking and responsible person. I am interested in learning something new and solving different problems. But at the same time I try to keep a work-life balance: I play  the guitar, do sports,  make new acquaintances and so on.</w:t>
      </w:r>
    </w:p>
    <w:p w:rsidR="00000000" w:rsidDel="00000000" w:rsidP="00000000" w:rsidRDefault="00000000" w:rsidRPr="00000000" w14:paraId="0000001B">
      <w:pPr>
        <w:keepNext w:val="1"/>
        <w:spacing w:line="360" w:lineRule="auto"/>
        <w:ind w:right="-97.79527559055111" w:firstLine="566.9291338582675"/>
        <w:jc w:val="both"/>
        <w:rPr>
          <w:rFonts w:ascii="Montserrat" w:cs="Montserrat" w:eastAsia="Montserrat" w:hAnsi="Montserrat"/>
          <w:i w:val="1"/>
          <w:sz w:val="22"/>
          <w:szCs w:val="22"/>
        </w:rPr>
      </w:pPr>
      <w:r w:rsidDel="00000000" w:rsidR="00000000" w:rsidRPr="00000000">
        <w:rPr>
          <w:rtl w:val="0"/>
        </w:rPr>
      </w:r>
    </w:p>
    <w:p w:rsidR="00000000" w:rsidDel="00000000" w:rsidP="00000000" w:rsidRDefault="00000000" w:rsidRPr="00000000" w14:paraId="0000001C">
      <w:pPr>
        <w:keepNext w:val="1"/>
        <w:spacing w:line="360" w:lineRule="auto"/>
        <w:ind w:right="-97.79527559055111"/>
        <w:jc w:val="cente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1D">
      <w:pPr>
        <w:keepNext w:val="1"/>
        <w:spacing w:line="360" w:lineRule="auto"/>
        <w:ind w:right="-97.79527559055111"/>
        <w:jc w:val="cente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1E">
      <w:pPr>
        <w:keepNext w:val="1"/>
        <w:spacing w:line="360" w:lineRule="auto"/>
        <w:ind w:right="-97.79527559055111"/>
        <w:jc w:val="cente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1F">
      <w:pPr>
        <w:keepNext w:val="1"/>
        <w:spacing w:line="360" w:lineRule="auto"/>
        <w:ind w:right="-97.79527559055111"/>
        <w:jc w:val="cente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20">
      <w:pPr>
        <w:keepNext w:val="1"/>
        <w:spacing w:line="360" w:lineRule="auto"/>
        <w:ind w:right="-97.79527559055111"/>
        <w:jc w:val="cente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21">
      <w:pPr>
        <w:keepNext w:val="1"/>
        <w:spacing w:line="360" w:lineRule="auto"/>
        <w:ind w:right="-97.79527559055111"/>
        <w:jc w:val="cente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22">
      <w:pPr>
        <w:keepNext w:val="1"/>
        <w:spacing w:line="360" w:lineRule="auto"/>
        <w:ind w:right="-97.79527559055111"/>
        <w:jc w:val="cente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23">
      <w:pPr>
        <w:keepNext w:val="1"/>
        <w:spacing w:line="360" w:lineRule="auto"/>
        <w:ind w:right="-97.79527559055111"/>
        <w:jc w:val="cente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24">
      <w:pPr>
        <w:keepNext w:val="1"/>
        <w:spacing w:line="360" w:lineRule="auto"/>
        <w:ind w:right="-97.79527559055111"/>
        <w:jc w:val="left"/>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25">
      <w:pPr>
        <w:keepNext w:val="1"/>
        <w:spacing w:line="360" w:lineRule="auto"/>
        <w:ind w:right="-97.79527559055111"/>
        <w:jc w:val="cente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26">
      <w:pPr>
        <w:keepNext w:val="1"/>
        <w:spacing w:line="360" w:lineRule="auto"/>
        <w:ind w:right="-97.79527559055111"/>
        <w:jc w:val="cente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27">
      <w:pPr>
        <w:keepNext w:val="1"/>
        <w:spacing w:line="360" w:lineRule="auto"/>
        <w:ind w:right="-97.79527559055111"/>
        <w:jc w:val="cente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FAQ</w:t>
      </w:r>
    </w:p>
    <w:p w:rsidR="00000000" w:rsidDel="00000000" w:rsidP="00000000" w:rsidRDefault="00000000" w:rsidRPr="00000000" w14:paraId="00000028">
      <w:pPr>
        <w:numPr>
          <w:ilvl w:val="0"/>
          <w:numId w:val="3"/>
        </w:numPr>
        <w:spacing w:after="0" w:afterAutospacing="0" w:before="24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Do you have some experience in ……? </w:t>
      </w:r>
    </w:p>
    <w:p w:rsidR="00000000" w:rsidDel="00000000" w:rsidP="00000000" w:rsidRDefault="00000000" w:rsidRPr="00000000" w14:paraId="00000029">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How could you improve our team? </w:t>
      </w:r>
    </w:p>
    <w:p w:rsidR="00000000" w:rsidDel="00000000" w:rsidP="00000000" w:rsidRDefault="00000000" w:rsidRPr="00000000" w14:paraId="0000002A">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Do you using Testing in FE&amp;BE ( Have you worked before with testing in FE?) </w:t>
      </w:r>
    </w:p>
    <w:p w:rsidR="00000000" w:rsidDel="00000000" w:rsidP="00000000" w:rsidRDefault="00000000" w:rsidRPr="00000000" w14:paraId="0000002B">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What was your last project? </w:t>
      </w:r>
    </w:p>
    <w:p w:rsidR="00000000" w:rsidDel="00000000" w:rsidP="00000000" w:rsidRDefault="00000000" w:rsidRPr="00000000" w14:paraId="0000002C">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How long was this project? </w:t>
      </w:r>
    </w:p>
    <w:p w:rsidR="00000000" w:rsidDel="00000000" w:rsidP="00000000" w:rsidRDefault="00000000" w:rsidRPr="00000000" w14:paraId="0000002D">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Was it a foreign company? </w:t>
      </w:r>
    </w:p>
    <w:p w:rsidR="00000000" w:rsidDel="00000000" w:rsidP="00000000" w:rsidRDefault="00000000" w:rsidRPr="00000000" w14:paraId="0000002E">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What’s your technical background? </w:t>
      </w:r>
    </w:p>
    <w:p w:rsidR="00000000" w:rsidDel="00000000" w:rsidP="00000000" w:rsidRDefault="00000000" w:rsidRPr="00000000" w14:paraId="0000002F">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What's your favorite technology? </w:t>
      </w:r>
    </w:p>
    <w:p w:rsidR="00000000" w:rsidDel="00000000" w:rsidP="00000000" w:rsidRDefault="00000000" w:rsidRPr="00000000" w14:paraId="00000030">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What difficulties have you faced on your projects?</w:t>
      </w:r>
    </w:p>
    <w:p w:rsidR="00000000" w:rsidDel="00000000" w:rsidP="00000000" w:rsidRDefault="00000000" w:rsidRPr="00000000" w14:paraId="00000031">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Which project was the most difficult? </w:t>
      </w:r>
    </w:p>
    <w:p w:rsidR="00000000" w:rsidDel="00000000" w:rsidP="00000000" w:rsidRDefault="00000000" w:rsidRPr="00000000" w14:paraId="00000032">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If you wanted to create an application today, which architecture would you choose? Why did you choose this one? </w:t>
      </w:r>
    </w:p>
    <w:p w:rsidR="00000000" w:rsidDel="00000000" w:rsidP="00000000" w:rsidRDefault="00000000" w:rsidRPr="00000000" w14:paraId="00000033">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What databases have you worked with? With what others? What did you use them for? why?</w:t>
      </w:r>
    </w:p>
    <w:p w:rsidR="00000000" w:rsidDel="00000000" w:rsidP="00000000" w:rsidRDefault="00000000" w:rsidRPr="00000000" w14:paraId="00000034">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Describe your best (favorite) project. Describe the ideal of the project you would like to work on.</w:t>
      </w:r>
    </w:p>
    <w:p w:rsidR="00000000" w:rsidDel="00000000" w:rsidP="00000000" w:rsidRDefault="00000000" w:rsidRPr="00000000" w14:paraId="00000035">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In what direction would you like to develop now? What would you like to study and learn?</w:t>
      </w:r>
    </w:p>
    <w:p w:rsidR="00000000" w:rsidDel="00000000" w:rsidP="00000000" w:rsidRDefault="00000000" w:rsidRPr="00000000" w14:paraId="00000036">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What are you studying now? Why are you interested in this?</w:t>
      </w:r>
    </w:p>
    <w:p w:rsidR="00000000" w:rsidDel="00000000" w:rsidP="00000000" w:rsidRDefault="00000000" w:rsidRPr="00000000" w14:paraId="00000037">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Have you been to America? Have you had any American projects? How did you communicate with clients: texted, called up? If the client tells you that this task needs to be done tomorrow, and you understand that this is impossible, what will you say to  the client?</w:t>
      </w:r>
    </w:p>
    <w:p w:rsidR="00000000" w:rsidDel="00000000" w:rsidP="00000000" w:rsidRDefault="00000000" w:rsidRPr="00000000" w14:paraId="00000038">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The business application you worked on - what does the customer do, what kind of problems does the application solve?</w:t>
      </w:r>
    </w:p>
    <w:p w:rsidR="00000000" w:rsidDel="00000000" w:rsidP="00000000" w:rsidRDefault="00000000" w:rsidRPr="00000000" w14:paraId="00000039">
      <w:pPr>
        <w:numPr>
          <w:ilvl w:val="0"/>
          <w:numId w:val="3"/>
        </w:numPr>
        <w:spacing w:after="0" w:afterAutospacing="0" w:before="0" w:beforeAutospacing="0" w:line="360" w:lineRule="auto"/>
        <w:ind w:left="720" w:hanging="360"/>
        <w:rPr>
          <w:rFonts w:ascii="Montserrat" w:cs="Montserrat" w:eastAsia="Montserrat" w:hAnsi="Montserrat"/>
          <w:color w:val="202124"/>
          <w:sz w:val="24"/>
          <w:szCs w:val="24"/>
        </w:rPr>
      </w:pPr>
      <w:r w:rsidDel="00000000" w:rsidR="00000000" w:rsidRPr="00000000">
        <w:rPr>
          <w:rFonts w:ascii="Montserrat" w:cs="Montserrat" w:eastAsia="Montserrat" w:hAnsi="Montserrat"/>
          <w:color w:val="202124"/>
          <w:sz w:val="24"/>
          <w:szCs w:val="24"/>
          <w:rtl w:val="0"/>
        </w:rPr>
        <w:t xml:space="preserve">Have you studied our project/application/platform? Would you be interested in working on this project? Have you worked on a project in a similar domain?</w:t>
      </w:r>
    </w:p>
    <w:p w:rsidR="00000000" w:rsidDel="00000000" w:rsidP="00000000" w:rsidRDefault="00000000" w:rsidRPr="00000000" w14:paraId="0000003A">
      <w:pPr>
        <w:keepNext w:val="1"/>
        <w:numPr>
          <w:ilvl w:val="0"/>
          <w:numId w:val="3"/>
        </w:numPr>
        <w:spacing w:line="360" w:lineRule="auto"/>
        <w:ind w:left="720" w:right="-97.79527559055111"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What goes before: investigation or solution?</w:t>
      </w:r>
    </w:p>
    <w:p w:rsidR="00000000" w:rsidDel="00000000" w:rsidP="00000000" w:rsidRDefault="00000000" w:rsidRPr="00000000" w14:paraId="0000003B">
      <w:pPr>
        <w:keepNext w:val="1"/>
        <w:numPr>
          <w:ilvl w:val="0"/>
          <w:numId w:val="3"/>
        </w:numPr>
        <w:spacing w:line="360" w:lineRule="auto"/>
        <w:ind w:left="720" w:right="-97.79527559055111"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methodologies (waterfall, scrum, kanban)  you worked with.</w:t>
      </w:r>
    </w:p>
    <w:p w:rsidR="00000000" w:rsidDel="00000000" w:rsidP="00000000" w:rsidRDefault="00000000" w:rsidRPr="00000000" w14:paraId="0000003C">
      <w:pPr>
        <w:keepNext w:val="1"/>
        <w:numPr>
          <w:ilvl w:val="0"/>
          <w:numId w:val="3"/>
        </w:numPr>
        <w:spacing w:line="360" w:lineRule="auto"/>
        <w:ind w:left="720" w:right="-97.79527559055111"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do you upgrade your skills?</w:t>
      </w:r>
    </w:p>
    <w:p w:rsidR="00000000" w:rsidDel="00000000" w:rsidP="00000000" w:rsidRDefault="00000000" w:rsidRPr="00000000" w14:paraId="0000003D">
      <w:pPr>
        <w:keepNext w:val="1"/>
        <w:numPr>
          <w:ilvl w:val="0"/>
          <w:numId w:val="3"/>
        </w:numPr>
        <w:spacing w:line="360" w:lineRule="auto"/>
        <w:ind w:left="720" w:right="-97.79527559055111"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Your weaknesses and strengths.</w:t>
      </w:r>
    </w:p>
    <w:p w:rsidR="00000000" w:rsidDel="00000000" w:rsidP="00000000" w:rsidRDefault="00000000" w:rsidRPr="00000000" w14:paraId="0000003E">
      <w:pPr>
        <w:keepNext w:val="1"/>
        <w:numPr>
          <w:ilvl w:val="0"/>
          <w:numId w:val="3"/>
        </w:numPr>
        <w:spacing w:line="360" w:lineRule="auto"/>
        <w:ind w:left="720" w:right="-97.79527559055111"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Have you ever worked with legacy code?</w:t>
      </w:r>
    </w:p>
    <w:p w:rsidR="00000000" w:rsidDel="00000000" w:rsidP="00000000" w:rsidRDefault="00000000" w:rsidRPr="00000000" w14:paraId="0000003F">
      <w:pPr>
        <w:keepNext w:val="1"/>
        <w:numPr>
          <w:ilvl w:val="0"/>
          <w:numId w:val="3"/>
        </w:numPr>
        <w:spacing w:line="360" w:lineRule="auto"/>
        <w:ind w:left="720" w:right="-97.79527559055111"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 you have the experience starting a project from scratch?</w:t>
      </w:r>
    </w:p>
    <w:p w:rsidR="00000000" w:rsidDel="00000000" w:rsidP="00000000" w:rsidRDefault="00000000" w:rsidRPr="00000000" w14:paraId="00000040">
      <w:pPr>
        <w:keepNext w:val="1"/>
        <w:numPr>
          <w:ilvl w:val="0"/>
          <w:numId w:val="3"/>
        </w:numPr>
        <w:spacing w:line="360" w:lineRule="auto"/>
        <w:ind w:left="720" w:right="-97.79527559055111"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Can you describe your code? Which patterns do you use?</w:t>
      </w:r>
    </w:p>
    <w:p w:rsidR="00000000" w:rsidDel="00000000" w:rsidP="00000000" w:rsidRDefault="00000000" w:rsidRPr="00000000" w14:paraId="00000041">
      <w:pPr>
        <w:keepNext w:val="1"/>
        <w:numPr>
          <w:ilvl w:val="0"/>
          <w:numId w:val="3"/>
        </w:numPr>
        <w:spacing w:line="360" w:lineRule="auto"/>
        <w:ind w:left="720" w:right="-97.79527559055111"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Management or development?</w:t>
      </w:r>
    </w:p>
    <w:p w:rsidR="00000000" w:rsidDel="00000000" w:rsidP="00000000" w:rsidRDefault="00000000" w:rsidRPr="00000000" w14:paraId="00000042">
      <w:pPr>
        <w:keepNext w:val="1"/>
        <w:numPr>
          <w:ilvl w:val="0"/>
          <w:numId w:val="3"/>
        </w:numPr>
        <w:spacing w:line="360" w:lineRule="auto"/>
        <w:ind w:left="720" w:right="-97.79527559055111"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Did you have experience in pair programming? Did you divide tasks with other developers?</w:t>
      </w:r>
    </w:p>
    <w:p w:rsidR="00000000" w:rsidDel="00000000" w:rsidP="00000000" w:rsidRDefault="00000000" w:rsidRPr="00000000" w14:paraId="00000043">
      <w:pPr>
        <w:keepNext w:val="1"/>
        <w:numPr>
          <w:ilvl w:val="0"/>
          <w:numId w:val="3"/>
        </w:numPr>
        <w:spacing w:line="360" w:lineRule="auto"/>
        <w:ind w:left="720" w:right="-97.79527559055111"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Amazon or Google?</w:t>
      </w:r>
    </w:p>
    <w:p w:rsidR="00000000" w:rsidDel="00000000" w:rsidP="00000000" w:rsidRDefault="00000000" w:rsidRPr="00000000" w14:paraId="00000044">
      <w:pPr>
        <w:keepNext w:val="1"/>
        <w:numPr>
          <w:ilvl w:val="0"/>
          <w:numId w:val="3"/>
        </w:numPr>
        <w:spacing w:line="360" w:lineRule="auto"/>
        <w:ind w:left="720" w:right="-97.79527559055111"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If you have two similar tasks, how will you prioritize doing them?</w:t>
      </w:r>
    </w:p>
    <w:p w:rsidR="00000000" w:rsidDel="00000000" w:rsidP="00000000" w:rsidRDefault="00000000" w:rsidRPr="00000000" w14:paraId="00000045">
      <w:pPr>
        <w:keepNext w:val="1"/>
        <w:numPr>
          <w:ilvl w:val="0"/>
          <w:numId w:val="3"/>
        </w:numPr>
        <w:spacing w:line="360" w:lineRule="auto"/>
        <w:ind w:left="720" w:right="-97.79527559055111"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Can you describe one of your greatest achievements?</w:t>
      </w:r>
    </w:p>
    <w:p w:rsidR="00000000" w:rsidDel="00000000" w:rsidP="00000000" w:rsidRDefault="00000000" w:rsidRPr="00000000" w14:paraId="00000046">
      <w:pPr>
        <w:keepNext w:val="1"/>
        <w:numPr>
          <w:ilvl w:val="0"/>
          <w:numId w:val="3"/>
        </w:numPr>
        <w:spacing w:line="360" w:lineRule="auto"/>
        <w:ind w:left="720" w:right="-97.79527559055111"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What is your attitude to overtiming?</w:t>
      </w:r>
    </w:p>
    <w:p w:rsidR="00000000" w:rsidDel="00000000" w:rsidP="00000000" w:rsidRDefault="00000000" w:rsidRPr="00000000" w14:paraId="00000047">
      <w:pPr>
        <w:keepNext w:val="1"/>
        <w:numPr>
          <w:ilvl w:val="0"/>
          <w:numId w:val="3"/>
        </w:numPr>
        <w:spacing w:line="360" w:lineRule="auto"/>
        <w:ind w:left="720" w:right="-97.79527559055111"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How can you estimate yourself  in … from 0 to 10?</w:t>
      </w:r>
    </w:p>
    <w:p w:rsidR="00000000" w:rsidDel="00000000" w:rsidP="00000000" w:rsidRDefault="00000000" w:rsidRPr="00000000" w14:paraId="00000048">
      <w:pPr>
        <w:keepNext w:val="1"/>
        <w:numPr>
          <w:ilvl w:val="0"/>
          <w:numId w:val="3"/>
        </w:numPr>
        <w:spacing w:line="360" w:lineRule="auto"/>
        <w:ind w:left="720" w:right="-97.79527559055111"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 Have you dealt with code review?</w:t>
      </w:r>
    </w:p>
    <w:p w:rsidR="00000000" w:rsidDel="00000000" w:rsidP="00000000" w:rsidRDefault="00000000" w:rsidRPr="00000000" w14:paraId="00000049">
      <w:pPr>
        <w:keepNext w:val="1"/>
        <w:numPr>
          <w:ilvl w:val="0"/>
          <w:numId w:val="3"/>
        </w:numPr>
        <w:spacing w:line="360" w:lineRule="auto"/>
        <w:ind w:left="720" w:right="-97.79527559055111"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 How would you increase (improve)  the quality of code?</w:t>
      </w:r>
    </w:p>
    <w:p w:rsidR="00000000" w:rsidDel="00000000" w:rsidP="00000000" w:rsidRDefault="00000000" w:rsidRPr="00000000" w14:paraId="0000004A">
      <w:pPr>
        <w:keepNext w:val="1"/>
        <w:spacing w:line="360" w:lineRule="auto"/>
        <w:ind w:left="720" w:right="-97.79527559055111"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B">
      <w:pPr>
        <w:keepNext w:val="1"/>
        <w:spacing w:line="360" w:lineRule="auto"/>
        <w:ind w:left="720" w:right="-97.79527559055111"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C">
      <w:pPr>
        <w:spacing w:line="276" w:lineRule="auto"/>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D">
      <w:pPr>
        <w:spacing w:line="276" w:lineRule="auto"/>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E">
      <w:pPr>
        <w:spacing w:line="276" w:lineRule="auto"/>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F">
      <w:pPr>
        <w:spacing w:line="276" w:lineRule="auto"/>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0">
      <w:pPr>
        <w:spacing w:line="276" w:lineRule="auto"/>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1">
      <w:pPr>
        <w:spacing w:line="276" w:lineRule="auto"/>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2">
      <w:pPr>
        <w:spacing w:line="276" w:lineRule="auto"/>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3">
      <w:pPr>
        <w:spacing w:line="276" w:lineRule="auto"/>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4">
      <w:pPr>
        <w:spacing w:line="276" w:lineRule="auto"/>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5">
      <w:pPr>
        <w:spacing w:line="276"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Recommendations: </w:t>
      </w:r>
    </w:p>
    <w:p w:rsidR="00000000" w:rsidDel="00000000" w:rsidP="00000000" w:rsidRDefault="00000000" w:rsidRPr="00000000" w14:paraId="00000056">
      <w:pPr>
        <w:spacing w:line="276" w:lineRule="auto"/>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Before the interview: check whether the CV matches with LinkedIn experience!!! </w:t>
      </w:r>
    </w:p>
    <w:p w:rsidR="00000000" w:rsidDel="00000000" w:rsidP="00000000" w:rsidRDefault="00000000" w:rsidRPr="00000000" w14:paraId="0000005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9">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Important - please test your audio, video before the meeting. Also please check whether the interview link is working.</w:t>
        <w:br w:type="textWrapping"/>
      </w:r>
      <w:r w:rsidDel="00000000" w:rsidR="00000000" w:rsidRPr="00000000">
        <w:rPr>
          <w:rFonts w:ascii="Montserrat" w:cs="Montserrat" w:eastAsia="Montserrat" w:hAnsi="Montserrat"/>
          <w:sz w:val="24"/>
          <w:szCs w:val="24"/>
          <w:rtl w:val="0"/>
        </w:rPr>
        <w:t xml:space="preserve">1. Do not interrupt the interviewer. </w:t>
      </w:r>
    </w:p>
    <w:p w:rsidR="00000000" w:rsidDel="00000000" w:rsidP="00000000" w:rsidRDefault="00000000" w:rsidRPr="00000000" w14:paraId="0000005A">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2.</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Small talk</w:t>
      </w:r>
      <w:r w:rsidDel="00000000" w:rsidR="00000000" w:rsidRPr="00000000">
        <w:rPr>
          <w:rFonts w:ascii="Montserrat" w:cs="Montserrat" w:eastAsia="Montserrat" w:hAnsi="Montserrat"/>
          <w:sz w:val="24"/>
          <w:szCs w:val="24"/>
          <w:rtl w:val="0"/>
        </w:rPr>
        <w:t xml:space="preserve">. Keep the conversation going. If you are asked: </w:t>
      </w:r>
      <w:r w:rsidDel="00000000" w:rsidR="00000000" w:rsidRPr="00000000">
        <w:rPr>
          <w:rFonts w:ascii="Montserrat" w:cs="Montserrat" w:eastAsia="Montserrat" w:hAnsi="Montserrat"/>
          <w:i w:val="1"/>
          <w:sz w:val="24"/>
          <w:szCs w:val="24"/>
          <w:rtl w:val="0"/>
        </w:rPr>
        <w:t xml:space="preserve">How are you doing? or about your day</w:t>
      </w:r>
      <w:r w:rsidDel="00000000" w:rsidR="00000000" w:rsidRPr="00000000">
        <w:rPr>
          <w:rFonts w:ascii="Montserrat" w:cs="Montserrat" w:eastAsia="Montserrat" w:hAnsi="Montserrat"/>
          <w:sz w:val="24"/>
          <w:szCs w:val="24"/>
          <w:rtl w:val="0"/>
        </w:rPr>
        <w:t xml:space="preserve">, ask back showing your interest. </w:t>
      </w:r>
    </w:p>
    <w:p w:rsidR="00000000" w:rsidDel="00000000" w:rsidP="00000000" w:rsidRDefault="00000000" w:rsidRPr="00000000" w14:paraId="0000005B">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3</w:t>
      </w:r>
      <w:r w:rsidDel="00000000" w:rsidR="00000000" w:rsidRPr="00000000">
        <w:rPr>
          <w:rFonts w:ascii="Montserrat" w:cs="Montserrat" w:eastAsia="Montserrat" w:hAnsi="Montserrat"/>
          <w:sz w:val="24"/>
          <w:szCs w:val="24"/>
          <w:rtl w:val="0"/>
        </w:rPr>
        <w:t xml:space="preserve">. The story should be smooth and logical, but not learnt by heart (</w:t>
      </w:r>
      <w:r w:rsidDel="00000000" w:rsidR="00000000" w:rsidRPr="00000000">
        <w:rPr>
          <w:rFonts w:ascii="Montserrat" w:cs="Montserrat" w:eastAsia="Montserrat" w:hAnsi="Montserrat"/>
          <w:b w:val="1"/>
          <w:sz w:val="24"/>
          <w:szCs w:val="24"/>
          <w:rtl w:val="0"/>
        </w:rPr>
        <w:t xml:space="preserve">in case it is,</w:t>
      </w:r>
      <w:r w:rsidDel="00000000" w:rsidR="00000000" w:rsidRPr="00000000">
        <w:rPr>
          <w:rFonts w:ascii="Montserrat" w:cs="Montserrat" w:eastAsia="Montserrat" w:hAnsi="Montserrat"/>
          <w:sz w:val="24"/>
          <w:szCs w:val="24"/>
          <w:rtl w:val="0"/>
        </w:rPr>
        <w:t xml:space="preserve"> it shouldn’t be noticeable). </w:t>
      </w:r>
    </w:p>
    <w:p w:rsidR="00000000" w:rsidDel="00000000" w:rsidP="00000000" w:rsidRDefault="00000000" w:rsidRPr="00000000" w14:paraId="0000005C">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4. </w:t>
      </w:r>
      <w:r w:rsidDel="00000000" w:rsidR="00000000" w:rsidRPr="00000000">
        <w:rPr>
          <w:rFonts w:ascii="Montserrat" w:cs="Montserrat" w:eastAsia="Montserrat" w:hAnsi="Montserrat"/>
          <w:sz w:val="24"/>
          <w:szCs w:val="24"/>
          <w:rtl w:val="0"/>
        </w:rPr>
        <w:t xml:space="preserve">The camera should be on.</w:t>
      </w:r>
    </w:p>
    <w:p w:rsidR="00000000" w:rsidDel="00000000" w:rsidP="00000000" w:rsidRDefault="00000000" w:rsidRPr="00000000" w14:paraId="0000005D">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w:t>
      </w:r>
      <w:r w:rsidDel="00000000" w:rsidR="00000000" w:rsidRPr="00000000">
        <w:rPr>
          <w:rFonts w:ascii="Montserrat" w:cs="Montserrat" w:eastAsia="Montserrat" w:hAnsi="Montserrat"/>
          <w:b w:val="1"/>
          <w:sz w:val="24"/>
          <w:szCs w:val="24"/>
          <w:rtl w:val="0"/>
        </w:rPr>
        <w:t xml:space="preserve">Smile! </w:t>
      </w:r>
      <w:r w:rsidDel="00000000" w:rsidR="00000000" w:rsidRPr="00000000">
        <w:rPr>
          <w:rFonts w:ascii="Montserrat" w:cs="Montserrat" w:eastAsia="Montserrat" w:hAnsi="Montserrat"/>
          <w:sz w:val="24"/>
          <w:szCs w:val="24"/>
          <w:rtl w:val="0"/>
        </w:rPr>
        <w:t xml:space="preserve">A smile is the first part of one's non-verbal communication. It helps break the ice between two people and helps further communication. A genuine smile can communicate pleasant emotions such as happiness, acceptance, and appreciation.</w:t>
      </w:r>
    </w:p>
    <w:p w:rsidR="00000000" w:rsidDel="00000000" w:rsidP="00000000" w:rsidRDefault="00000000" w:rsidRPr="00000000" w14:paraId="0000005E">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5.</w:t>
      </w:r>
      <w:r w:rsidDel="00000000" w:rsidR="00000000" w:rsidRPr="00000000">
        <w:rPr>
          <w:rFonts w:ascii="Montserrat" w:cs="Montserrat" w:eastAsia="Montserrat" w:hAnsi="Montserrat"/>
          <w:sz w:val="24"/>
          <w:szCs w:val="24"/>
          <w:rtl w:val="0"/>
        </w:rPr>
        <w:t xml:space="preserve"> You should look directly at the monitor, it is not recommended to look beyond the monitor, it is also advisable to remove all distracting objects from the viewing area. </w:t>
      </w:r>
    </w:p>
    <w:p w:rsidR="00000000" w:rsidDel="00000000" w:rsidP="00000000" w:rsidRDefault="00000000" w:rsidRPr="00000000" w14:paraId="0000005F">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6</w:t>
      </w:r>
      <w:r w:rsidDel="00000000" w:rsidR="00000000" w:rsidRPr="00000000">
        <w:rPr>
          <w:rFonts w:ascii="Montserrat" w:cs="Montserrat" w:eastAsia="Montserrat" w:hAnsi="Montserrat"/>
          <w:sz w:val="24"/>
          <w:szCs w:val="24"/>
          <w:rtl w:val="0"/>
        </w:rPr>
        <w:t xml:space="preserve">. It is highly recommended to adapt to the interviewer - if the interviewer  speaks calmly and laconically, do your best to conduct the conversation in the same manner, take your time and answer as accurately as possible. If the interviewer talks quickly and uses a lot of words - try to give answers as quickly, energetically and succinctly as possible, express your thoughts aloud. </w:t>
      </w:r>
    </w:p>
    <w:p w:rsidR="00000000" w:rsidDel="00000000" w:rsidP="00000000" w:rsidRDefault="00000000" w:rsidRPr="00000000" w14:paraId="00000060">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7</w:t>
      </w:r>
      <w:r w:rsidDel="00000000" w:rsidR="00000000" w:rsidRPr="00000000">
        <w:rPr>
          <w:rFonts w:ascii="Montserrat" w:cs="Montserrat" w:eastAsia="Montserrat" w:hAnsi="Montserrat"/>
          <w:sz w:val="24"/>
          <w:szCs w:val="24"/>
          <w:rtl w:val="0"/>
        </w:rPr>
        <w:t xml:space="preserve">. If the question is tricky for you or not </w:t>
      </w:r>
      <w:r w:rsidDel="00000000" w:rsidR="00000000" w:rsidRPr="00000000">
        <w:rPr>
          <w:rFonts w:ascii="Montserrat" w:cs="Montserrat" w:eastAsia="Montserrat" w:hAnsi="Montserrat"/>
          <w:sz w:val="24"/>
          <w:szCs w:val="24"/>
          <w:rtl w:val="0"/>
        </w:rPr>
        <w:t xml:space="preserve">understandable</w:t>
      </w:r>
      <w:r w:rsidDel="00000000" w:rsidR="00000000" w:rsidRPr="00000000">
        <w:rPr>
          <w:rFonts w:ascii="Montserrat" w:cs="Montserrat" w:eastAsia="Montserrat" w:hAnsi="Montserrat"/>
          <w:sz w:val="24"/>
          <w:szCs w:val="24"/>
          <w:rtl w:val="0"/>
        </w:rPr>
        <w:t xml:space="preserve">  and you can't answer straight  away - ask whether  it is possible to paraphrase  the question,  which will give you some time to think and to make sure that you have got it correctly. </w:t>
      </w:r>
    </w:p>
    <w:p w:rsidR="00000000" w:rsidDel="00000000" w:rsidP="00000000" w:rsidRDefault="00000000" w:rsidRPr="00000000" w14:paraId="00000061">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8.</w:t>
      </w:r>
      <w:r w:rsidDel="00000000" w:rsidR="00000000" w:rsidRPr="00000000">
        <w:rPr>
          <w:rFonts w:ascii="Montserrat" w:cs="Montserrat" w:eastAsia="Montserrat" w:hAnsi="Montserrat"/>
          <w:sz w:val="24"/>
          <w:szCs w:val="24"/>
          <w:rtl w:val="0"/>
        </w:rPr>
        <w:t xml:space="preserve"> Without hesitations  - pauses should last no more than 5-6 seconds. If you can't give an answer on the spot, think out loud, clarify the details, start voicing your logic and approach to the solution, </w:t>
      </w:r>
      <w:r w:rsidDel="00000000" w:rsidR="00000000" w:rsidRPr="00000000">
        <w:rPr>
          <w:rFonts w:ascii="Montserrat" w:cs="Montserrat" w:eastAsia="Montserrat" w:hAnsi="Montserrat"/>
          <w:b w:val="1"/>
          <w:sz w:val="24"/>
          <w:szCs w:val="24"/>
          <w:rtl w:val="0"/>
        </w:rPr>
        <w:t xml:space="preserve">do something</w:t>
      </w:r>
      <w:r w:rsidDel="00000000" w:rsidR="00000000" w:rsidRPr="00000000">
        <w:rPr>
          <w:rFonts w:ascii="Montserrat" w:cs="Montserrat" w:eastAsia="Montserrat" w:hAnsi="Montserrat"/>
          <w:sz w:val="24"/>
          <w:szCs w:val="24"/>
          <w:rtl w:val="0"/>
        </w:rPr>
        <w:t xml:space="preserve">, but there should  be no silence. </w:t>
      </w:r>
    </w:p>
    <w:p w:rsidR="00000000" w:rsidDel="00000000" w:rsidP="00000000" w:rsidRDefault="00000000" w:rsidRPr="00000000" w14:paraId="00000062">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9</w:t>
      </w:r>
      <w:r w:rsidDel="00000000" w:rsidR="00000000" w:rsidRPr="00000000">
        <w:rPr>
          <w:rFonts w:ascii="Montserrat" w:cs="Montserrat" w:eastAsia="Montserrat" w:hAnsi="Montserrat"/>
          <w:sz w:val="24"/>
          <w:szCs w:val="24"/>
          <w:rtl w:val="0"/>
        </w:rPr>
        <w:t xml:space="preserve">. You must know your </w:t>
      </w:r>
      <w:r w:rsidDel="00000000" w:rsidR="00000000" w:rsidRPr="00000000">
        <w:rPr>
          <w:rFonts w:ascii="Montserrat" w:cs="Montserrat" w:eastAsia="Montserrat" w:hAnsi="Montserrat"/>
          <w:b w:val="1"/>
          <w:sz w:val="24"/>
          <w:szCs w:val="24"/>
          <w:rtl w:val="0"/>
        </w:rPr>
        <w:t xml:space="preserve">CV! </w:t>
      </w:r>
      <w:r w:rsidDel="00000000" w:rsidR="00000000" w:rsidRPr="00000000">
        <w:rPr>
          <w:rFonts w:ascii="Montserrat" w:cs="Montserrat" w:eastAsia="Montserrat" w:hAnsi="Montserrat"/>
          <w:sz w:val="24"/>
          <w:szCs w:val="24"/>
          <w:rtl w:val="0"/>
        </w:rPr>
        <w:t xml:space="preserve">Be careful with years of experience, chronology of your projects and be ready to answer any questions in terms of your CV.</w:t>
      </w:r>
    </w:p>
    <w:p w:rsidR="00000000" w:rsidDel="00000000" w:rsidP="00000000" w:rsidRDefault="00000000" w:rsidRPr="00000000" w14:paraId="00000063">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10</w:t>
      </w:r>
      <w:r w:rsidDel="00000000" w:rsidR="00000000" w:rsidRPr="00000000">
        <w:rPr>
          <w:rFonts w:ascii="Montserrat" w:cs="Montserrat" w:eastAsia="Montserrat" w:hAnsi="Montserrat"/>
          <w:sz w:val="24"/>
          <w:szCs w:val="24"/>
          <w:rtl w:val="0"/>
        </w:rPr>
        <w:t xml:space="preserve">. Prepare the list of your questions that you would like to ask the interviewer.</w:t>
      </w:r>
    </w:p>
    <w:p w:rsidR="00000000" w:rsidDel="00000000" w:rsidP="00000000" w:rsidRDefault="00000000" w:rsidRPr="00000000" w14:paraId="00000064">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5">
      <w:pPr>
        <w:spacing w:line="276"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6">
      <w:pPr>
        <w:spacing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color w:val="ff0000"/>
          <w:sz w:val="24"/>
          <w:szCs w:val="24"/>
          <w:rtl w:val="0"/>
        </w:rPr>
        <w:t xml:space="preserve">NB: An interview is a dialogue between a customer and you, therefore do not hesitate to comment, ask, interrupt( in a polite way) , clarify, inquire about what you are concerned.</w:t>
      </w:r>
      <w:r w:rsidDel="00000000" w:rsidR="00000000" w:rsidRPr="00000000">
        <w:rPr>
          <w:rFonts w:ascii="Montserrat" w:cs="Montserrat" w:eastAsia="Montserrat" w:hAnsi="Montserrat"/>
          <w:color w:val="980000"/>
          <w:sz w:val="24"/>
          <w:szCs w:val="24"/>
          <w:rtl w:val="0"/>
        </w:rPr>
        <w:t xml:space="preserve"> </w:t>
      </w:r>
      <w:r w:rsidDel="00000000" w:rsidR="00000000" w:rsidRPr="00000000">
        <w:rPr>
          <w:rFonts w:ascii="Montserrat" w:cs="Montserrat" w:eastAsia="Montserrat" w:hAnsi="Montserrat"/>
          <w:i w:val="1"/>
          <w:sz w:val="24"/>
          <w:szCs w:val="24"/>
          <w:rtl w:val="0"/>
        </w:rPr>
        <w:t xml:space="preserve">The following phrases will help you to do it in a more natural way</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67">
      <w:pPr>
        <w:spacing w:line="276"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8">
      <w:pPr>
        <w:pStyle w:val="Heading2"/>
        <w:keepNext w:val="0"/>
        <w:keepLines w:val="0"/>
        <w:shd w:fill="ffffff" w:val="clear"/>
        <w:spacing w:after="0" w:line="276" w:lineRule="auto"/>
        <w:rPr>
          <w:rFonts w:ascii="Montserrat" w:cs="Montserrat" w:eastAsia="Montserrat" w:hAnsi="Montserrat"/>
          <w:color w:val="ff0000"/>
          <w:sz w:val="24"/>
          <w:szCs w:val="24"/>
        </w:rPr>
      </w:pPr>
      <w:bookmarkStart w:colFirst="0" w:colLast="0" w:name="_zewxlq8d9ya0" w:id="0"/>
      <w:bookmarkEnd w:id="0"/>
      <w:commentRangeStart w:id="0"/>
      <w:r w:rsidDel="00000000" w:rsidR="00000000" w:rsidRPr="00000000">
        <w:rPr>
          <w:rFonts w:ascii="Montserrat" w:cs="Montserrat" w:eastAsia="Montserrat" w:hAnsi="Montserrat"/>
          <w:color w:val="ff0000"/>
          <w:sz w:val="24"/>
          <w:szCs w:val="24"/>
          <w:rtl w:val="0"/>
        </w:rPr>
        <w:t xml:space="preserve">Stating</w:t>
      </w:r>
      <w:commentRangeEnd w:id="0"/>
      <w:r w:rsidDel="00000000" w:rsidR="00000000" w:rsidRPr="00000000">
        <w:commentReference w:id="0"/>
      </w:r>
      <w:r w:rsidDel="00000000" w:rsidR="00000000" w:rsidRPr="00000000">
        <w:rPr>
          <w:rFonts w:ascii="Montserrat" w:cs="Montserrat" w:eastAsia="Montserrat" w:hAnsi="Montserrat"/>
          <w:color w:val="ff0000"/>
          <w:sz w:val="24"/>
          <w:szCs w:val="24"/>
          <w:rtl w:val="0"/>
        </w:rPr>
        <w:t xml:space="preserve"> an opinion</w:t>
      </w:r>
    </w:p>
    <w:p w:rsidR="00000000" w:rsidDel="00000000" w:rsidP="00000000" w:rsidRDefault="00000000" w:rsidRPr="00000000" w14:paraId="00000069">
      <w:pPr>
        <w:numPr>
          <w:ilvl w:val="0"/>
          <w:numId w:val="4"/>
        </w:numPr>
        <w:shd w:fill="ffffff" w:val="clear"/>
        <w:spacing w:after="0" w:afterAutospacing="0" w:before="38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In my opinion...</w:t>
      </w:r>
    </w:p>
    <w:p w:rsidR="00000000" w:rsidDel="00000000" w:rsidP="00000000" w:rsidRDefault="00000000" w:rsidRPr="00000000" w14:paraId="0000006A">
      <w:pPr>
        <w:numPr>
          <w:ilvl w:val="0"/>
          <w:numId w:val="4"/>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The way I see it...</w:t>
      </w:r>
    </w:p>
    <w:p w:rsidR="00000000" w:rsidDel="00000000" w:rsidP="00000000" w:rsidRDefault="00000000" w:rsidRPr="00000000" w14:paraId="0000006B">
      <w:pPr>
        <w:numPr>
          <w:ilvl w:val="0"/>
          <w:numId w:val="4"/>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If you want my honest opinion....</w:t>
      </w:r>
    </w:p>
    <w:p w:rsidR="00000000" w:rsidDel="00000000" w:rsidP="00000000" w:rsidRDefault="00000000" w:rsidRPr="00000000" w14:paraId="0000006C">
      <w:pPr>
        <w:numPr>
          <w:ilvl w:val="0"/>
          <w:numId w:val="4"/>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According to...</w:t>
      </w:r>
    </w:p>
    <w:p w:rsidR="00000000" w:rsidDel="00000000" w:rsidP="00000000" w:rsidRDefault="00000000" w:rsidRPr="00000000" w14:paraId="0000006D">
      <w:pPr>
        <w:numPr>
          <w:ilvl w:val="0"/>
          <w:numId w:val="4"/>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As far as I'm concerned...</w:t>
      </w:r>
    </w:p>
    <w:p w:rsidR="00000000" w:rsidDel="00000000" w:rsidP="00000000" w:rsidRDefault="00000000" w:rsidRPr="00000000" w14:paraId="0000006E">
      <w:pPr>
        <w:numPr>
          <w:ilvl w:val="0"/>
          <w:numId w:val="4"/>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If you ask me…</w:t>
      </w:r>
    </w:p>
    <w:p w:rsidR="00000000" w:rsidDel="00000000" w:rsidP="00000000" w:rsidRDefault="00000000" w:rsidRPr="00000000" w14:paraId="0000006F">
      <w:pPr>
        <w:numPr>
          <w:ilvl w:val="0"/>
          <w:numId w:val="4"/>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As I see it…..</w:t>
      </w:r>
    </w:p>
    <w:p w:rsidR="00000000" w:rsidDel="00000000" w:rsidP="00000000" w:rsidRDefault="00000000" w:rsidRPr="00000000" w14:paraId="00000070">
      <w:pPr>
        <w:numPr>
          <w:ilvl w:val="0"/>
          <w:numId w:val="4"/>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As for me….</w:t>
      </w:r>
    </w:p>
    <w:p w:rsidR="00000000" w:rsidDel="00000000" w:rsidP="00000000" w:rsidRDefault="00000000" w:rsidRPr="00000000" w14:paraId="00000071">
      <w:pPr>
        <w:numPr>
          <w:ilvl w:val="0"/>
          <w:numId w:val="4"/>
        </w:numPr>
        <w:shd w:fill="ffffff" w:val="clear"/>
        <w:spacing w:after="380" w:before="0" w:beforeAutospacing="0" w:line="276" w:lineRule="auto"/>
        <w:ind w:left="720" w:hanging="360"/>
        <w:rPr>
          <w:rFonts w:ascii="Montserrat" w:cs="Montserrat" w:eastAsia="Montserrat" w:hAnsi="Montserrat"/>
          <w:color w:val="333333"/>
          <w:sz w:val="24"/>
          <w:szCs w:val="24"/>
          <w:u w:val="none"/>
        </w:rPr>
      </w:pPr>
      <w:r w:rsidDel="00000000" w:rsidR="00000000" w:rsidRPr="00000000">
        <w:rPr>
          <w:rFonts w:ascii="Montserrat" w:cs="Montserrat" w:eastAsia="Montserrat" w:hAnsi="Montserrat"/>
          <w:color w:val="333333"/>
          <w:sz w:val="24"/>
          <w:szCs w:val="24"/>
          <w:rtl w:val="0"/>
        </w:rPr>
        <w:t xml:space="preserve">My best guess is……</w:t>
      </w:r>
    </w:p>
    <w:p w:rsidR="00000000" w:rsidDel="00000000" w:rsidP="00000000" w:rsidRDefault="00000000" w:rsidRPr="00000000" w14:paraId="00000072">
      <w:pPr>
        <w:shd w:fill="ffffff" w:val="clear"/>
        <w:spacing w:after="380" w:before="380" w:line="276" w:lineRule="auto"/>
        <w:ind w:left="720" w:firstLine="0"/>
        <w:rPr>
          <w:rFonts w:ascii="Montserrat" w:cs="Montserrat" w:eastAsia="Montserrat" w:hAnsi="Montserrat"/>
          <w:color w:val="333333"/>
          <w:sz w:val="24"/>
          <w:szCs w:val="24"/>
        </w:rPr>
      </w:pPr>
      <w:r w:rsidDel="00000000" w:rsidR="00000000" w:rsidRPr="00000000">
        <w:rPr>
          <w:rtl w:val="0"/>
        </w:rPr>
      </w:r>
    </w:p>
    <w:p w:rsidR="00000000" w:rsidDel="00000000" w:rsidP="00000000" w:rsidRDefault="00000000" w:rsidRPr="00000000" w14:paraId="00000073">
      <w:pPr>
        <w:shd w:fill="ffffff" w:val="clear"/>
        <w:spacing w:after="380" w:before="380" w:line="276" w:lineRule="auto"/>
        <w:rPr>
          <w:rFonts w:ascii="Montserrat" w:cs="Montserrat" w:eastAsia="Montserrat" w:hAnsi="Montserrat"/>
          <w:color w:val="ff0000"/>
          <w:sz w:val="24"/>
          <w:szCs w:val="24"/>
        </w:rPr>
      </w:pPr>
      <w:r w:rsidDel="00000000" w:rsidR="00000000" w:rsidRPr="00000000">
        <w:rPr>
          <w:rFonts w:ascii="Montserrat" w:cs="Montserrat" w:eastAsia="Montserrat" w:hAnsi="Montserrat"/>
          <w:b w:val="1"/>
          <w:color w:val="ff0000"/>
          <w:sz w:val="24"/>
          <w:szCs w:val="24"/>
          <w:rtl w:val="0"/>
        </w:rPr>
        <w:t xml:space="preserve">Interruptions</w:t>
      </w:r>
      <w:r w:rsidDel="00000000" w:rsidR="00000000" w:rsidRPr="00000000">
        <w:rPr>
          <w:rtl w:val="0"/>
        </w:rPr>
      </w:r>
    </w:p>
    <w:p w:rsidR="00000000" w:rsidDel="00000000" w:rsidP="00000000" w:rsidRDefault="00000000" w:rsidRPr="00000000" w14:paraId="00000074">
      <w:pPr>
        <w:numPr>
          <w:ilvl w:val="0"/>
          <w:numId w:val="5"/>
        </w:numPr>
        <w:shd w:fill="ffffff" w:val="clear"/>
        <w:spacing w:after="0" w:afterAutospacing="0" w:before="38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Can I add something here?</w:t>
      </w:r>
    </w:p>
    <w:p w:rsidR="00000000" w:rsidDel="00000000" w:rsidP="00000000" w:rsidRDefault="00000000" w:rsidRPr="00000000" w14:paraId="00000075">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Is it okay if I jump in for a second?</w:t>
      </w:r>
    </w:p>
    <w:p w:rsidR="00000000" w:rsidDel="00000000" w:rsidP="00000000" w:rsidRDefault="00000000" w:rsidRPr="00000000" w14:paraId="00000076">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If I might add something...</w:t>
      </w:r>
    </w:p>
    <w:p w:rsidR="00000000" w:rsidDel="00000000" w:rsidP="00000000" w:rsidRDefault="00000000" w:rsidRPr="00000000" w14:paraId="00000077">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Sorry to interrupt, but...</w:t>
      </w:r>
    </w:p>
    <w:p w:rsidR="00000000" w:rsidDel="00000000" w:rsidP="00000000" w:rsidRDefault="00000000" w:rsidRPr="00000000" w14:paraId="00000078">
      <w:pPr>
        <w:numPr>
          <w:ilvl w:val="0"/>
          <w:numId w:val="5"/>
        </w:numPr>
        <w:shd w:fill="ffffff" w:val="clear"/>
        <w:spacing w:after="380" w:before="0" w:beforeAutospacing="0" w:line="276" w:lineRule="auto"/>
        <w:ind w:left="720" w:hanging="360"/>
        <w:rPr>
          <w:sz w:val="24"/>
          <w:szCs w:val="24"/>
        </w:rPr>
      </w:pPr>
      <w:r w:rsidDel="00000000" w:rsidR="00000000" w:rsidRPr="00000000">
        <w:rPr>
          <w:rFonts w:ascii="Montserrat" w:cs="Montserrat" w:eastAsia="Montserrat" w:hAnsi="Montserrat"/>
          <w:b w:val="1"/>
          <w:color w:val="333333"/>
          <w:sz w:val="24"/>
          <w:szCs w:val="24"/>
          <w:rtl w:val="0"/>
        </w:rPr>
        <w:t xml:space="preserve">(after accidentally interrupting someone)</w:t>
      </w:r>
      <w:r w:rsidDel="00000000" w:rsidR="00000000" w:rsidRPr="00000000">
        <w:rPr>
          <w:rFonts w:ascii="Montserrat" w:cs="Montserrat" w:eastAsia="Montserrat" w:hAnsi="Montserrat"/>
          <w:color w:val="333333"/>
          <w:sz w:val="24"/>
          <w:szCs w:val="24"/>
          <w:rtl w:val="0"/>
        </w:rPr>
        <w:t xml:space="preserve"> Sorry, go ahead. </w:t>
      </w:r>
      <w:r w:rsidDel="00000000" w:rsidR="00000000" w:rsidRPr="00000000">
        <w:rPr>
          <w:rFonts w:ascii="Montserrat" w:cs="Montserrat" w:eastAsia="Montserrat" w:hAnsi="Montserrat"/>
          <w:b w:val="1"/>
          <w:color w:val="333333"/>
          <w:sz w:val="24"/>
          <w:szCs w:val="24"/>
          <w:rtl w:val="0"/>
        </w:rPr>
        <w:t xml:space="preserve">OR</w:t>
      </w:r>
      <w:r w:rsidDel="00000000" w:rsidR="00000000" w:rsidRPr="00000000">
        <w:rPr>
          <w:rFonts w:ascii="Montserrat" w:cs="Montserrat" w:eastAsia="Montserrat" w:hAnsi="Montserrat"/>
          <w:color w:val="333333"/>
          <w:sz w:val="24"/>
          <w:szCs w:val="24"/>
          <w:rtl w:val="0"/>
        </w:rPr>
        <w:t xml:space="preserve"> Sorry, you were saying…</w:t>
      </w:r>
    </w:p>
    <w:p w:rsidR="00000000" w:rsidDel="00000000" w:rsidP="00000000" w:rsidRDefault="00000000" w:rsidRPr="00000000" w14:paraId="00000079">
      <w:pPr>
        <w:shd w:fill="ffffff" w:val="clear"/>
        <w:spacing w:after="380" w:before="380" w:line="276" w:lineRule="auto"/>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Asking for clarification</w:t>
      </w:r>
    </w:p>
    <w:p w:rsidR="00000000" w:rsidDel="00000000" w:rsidP="00000000" w:rsidRDefault="00000000" w:rsidRPr="00000000" w14:paraId="0000007A">
      <w:pPr>
        <w:numPr>
          <w:ilvl w:val="0"/>
          <w:numId w:val="5"/>
        </w:numPr>
        <w:shd w:fill="ffffff" w:val="clear"/>
        <w:spacing w:after="0" w:afterAutospacing="0" w:before="38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Come again, please? / Sorry, I didn’t catch that / Could </w:t>
      </w:r>
      <w:ins w:author="Pavel Pinchuk" w:id="0" w:date="2022-06-23T14:09:46Z">
        <w:r w:rsidDel="00000000" w:rsidR="00000000" w:rsidRPr="00000000">
          <w:rPr>
            <w:rFonts w:ascii="Montserrat" w:cs="Montserrat" w:eastAsia="Montserrat" w:hAnsi="Montserrat"/>
            <w:color w:val="333333"/>
            <w:sz w:val="24"/>
            <w:szCs w:val="24"/>
            <w:rtl w:val="0"/>
          </w:rPr>
          <w:t xml:space="preserve">you </w:t>
        </w:r>
      </w:ins>
      <w:r w:rsidDel="00000000" w:rsidR="00000000" w:rsidRPr="00000000">
        <w:rPr>
          <w:rFonts w:ascii="Montserrat" w:cs="Montserrat" w:eastAsia="Montserrat" w:hAnsi="Montserrat"/>
          <w:color w:val="333333"/>
          <w:sz w:val="24"/>
          <w:szCs w:val="24"/>
          <w:rtl w:val="0"/>
        </w:rPr>
        <w:t xml:space="preserve">say that again, please</w:t>
      </w:r>
      <w:r w:rsidDel="00000000" w:rsidR="00000000" w:rsidRPr="00000000">
        <w:rPr>
          <w:rFonts w:ascii="Georgia" w:cs="Georgia" w:eastAsia="Georgia" w:hAnsi="Georgia"/>
          <w:color w:val="292929"/>
          <w:sz w:val="30"/>
          <w:szCs w:val="30"/>
          <w:highlight w:val="white"/>
          <w:rtl w:val="0"/>
        </w:rPr>
        <w:t xml:space="preserve">?</w:t>
      </w:r>
      <w:r w:rsidDel="00000000" w:rsidR="00000000" w:rsidRPr="00000000">
        <w:rPr>
          <w:rtl w:val="0"/>
        </w:rPr>
      </w:r>
    </w:p>
    <w:p w:rsidR="00000000" w:rsidDel="00000000" w:rsidP="00000000" w:rsidRDefault="00000000" w:rsidRPr="00000000" w14:paraId="0000007B">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Could you say it in another way?</w:t>
      </w:r>
    </w:p>
    <w:p w:rsidR="00000000" w:rsidDel="00000000" w:rsidP="00000000" w:rsidRDefault="00000000" w:rsidRPr="00000000" w14:paraId="0000007C">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Can you clarify that for me?</w:t>
      </w:r>
    </w:p>
    <w:p w:rsidR="00000000" w:rsidDel="00000000" w:rsidP="00000000" w:rsidRDefault="00000000" w:rsidRPr="00000000" w14:paraId="0000007D">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Could you rephrase that?</w:t>
      </w:r>
    </w:p>
    <w:p w:rsidR="00000000" w:rsidDel="00000000" w:rsidP="00000000" w:rsidRDefault="00000000" w:rsidRPr="00000000" w14:paraId="0000007E">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When you say…, do you mean…?</w:t>
      </w:r>
    </w:p>
    <w:p w:rsidR="00000000" w:rsidDel="00000000" w:rsidP="00000000" w:rsidRDefault="00000000" w:rsidRPr="00000000" w14:paraId="0000007F">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Could you be more specific?</w:t>
      </w:r>
    </w:p>
    <w:p w:rsidR="00000000" w:rsidDel="00000000" w:rsidP="00000000" w:rsidRDefault="00000000" w:rsidRPr="00000000" w14:paraId="00000080">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Can you give me an example?</w:t>
      </w:r>
    </w:p>
    <w:p w:rsidR="00000000" w:rsidDel="00000000" w:rsidP="00000000" w:rsidRDefault="00000000" w:rsidRPr="00000000" w14:paraId="00000081">
      <w:pPr>
        <w:numPr>
          <w:ilvl w:val="0"/>
          <w:numId w:val="5"/>
        </w:numPr>
        <w:shd w:fill="ffffff" w:val="clear"/>
        <w:spacing w:after="380" w:before="0" w:beforeAutospacing="0" w:line="276"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color w:val="333333"/>
          <w:sz w:val="24"/>
          <w:szCs w:val="24"/>
          <w:u w:val="single"/>
          <w:rtl w:val="0"/>
        </w:rPr>
        <w:t xml:space="preserve">Could you please slow down a little bit?</w:t>
      </w:r>
    </w:p>
    <w:p w:rsidR="00000000" w:rsidDel="00000000" w:rsidP="00000000" w:rsidRDefault="00000000" w:rsidRPr="00000000" w14:paraId="00000082">
      <w:pPr>
        <w:shd w:fill="ffffff" w:val="clear"/>
        <w:spacing w:after="380" w:before="380" w:line="276" w:lineRule="auto"/>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Confirm understanding</w:t>
      </w:r>
    </w:p>
    <w:p w:rsidR="00000000" w:rsidDel="00000000" w:rsidP="00000000" w:rsidRDefault="00000000" w:rsidRPr="00000000" w14:paraId="00000083">
      <w:pPr>
        <w:numPr>
          <w:ilvl w:val="0"/>
          <w:numId w:val="5"/>
        </w:numPr>
        <w:shd w:fill="ffffff" w:val="clear"/>
        <w:spacing w:after="0" w:afterAutospacing="0" w:before="38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Let me see if I understood you correctly.</w:t>
      </w:r>
    </w:p>
    <w:p w:rsidR="00000000" w:rsidDel="00000000" w:rsidP="00000000" w:rsidRDefault="00000000" w:rsidRPr="00000000" w14:paraId="00000084">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I got it. Thank you!</w:t>
      </w:r>
    </w:p>
    <w:p w:rsidR="00000000" w:rsidDel="00000000" w:rsidP="00000000" w:rsidRDefault="00000000" w:rsidRPr="00000000" w14:paraId="00000085">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Ah, I see. Thanks for clarifying.</w:t>
      </w:r>
    </w:p>
    <w:p w:rsidR="00000000" w:rsidDel="00000000" w:rsidP="00000000" w:rsidRDefault="00000000" w:rsidRPr="00000000" w14:paraId="00000086">
      <w:pPr>
        <w:numPr>
          <w:ilvl w:val="0"/>
          <w:numId w:val="5"/>
        </w:numPr>
        <w:shd w:fill="ffffff" w:val="clear"/>
        <w:spacing w:after="38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Now I understand. Thanks a lot.</w:t>
      </w:r>
    </w:p>
    <w:p w:rsidR="00000000" w:rsidDel="00000000" w:rsidP="00000000" w:rsidRDefault="00000000" w:rsidRPr="00000000" w14:paraId="00000087">
      <w:pPr>
        <w:shd w:fill="ffffff" w:val="clear"/>
        <w:spacing w:after="380" w:before="380" w:line="276" w:lineRule="auto"/>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To sum up what you have said</w:t>
      </w:r>
    </w:p>
    <w:p w:rsidR="00000000" w:rsidDel="00000000" w:rsidP="00000000" w:rsidRDefault="00000000" w:rsidRPr="00000000" w14:paraId="00000088">
      <w:pPr>
        <w:numPr>
          <w:ilvl w:val="0"/>
          <w:numId w:val="5"/>
        </w:numPr>
        <w:shd w:fill="ffffff" w:val="clear"/>
        <w:spacing w:after="0" w:afterAutospacing="0" w:before="38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To sum up </w:t>
      </w:r>
    </w:p>
    <w:p w:rsidR="00000000" w:rsidDel="00000000" w:rsidP="00000000" w:rsidRDefault="00000000" w:rsidRPr="00000000" w14:paraId="00000089">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To conclude</w:t>
      </w:r>
    </w:p>
    <w:p w:rsidR="00000000" w:rsidDel="00000000" w:rsidP="00000000" w:rsidRDefault="00000000" w:rsidRPr="00000000" w14:paraId="0000008A">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To put it in a nutshell( Briefly speaking)</w:t>
      </w:r>
    </w:p>
    <w:p w:rsidR="00000000" w:rsidDel="00000000" w:rsidP="00000000" w:rsidRDefault="00000000" w:rsidRPr="00000000" w14:paraId="0000008B">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To summarize,</w:t>
      </w:r>
    </w:p>
    <w:p w:rsidR="00000000" w:rsidDel="00000000" w:rsidP="00000000" w:rsidRDefault="00000000" w:rsidRPr="00000000" w14:paraId="0000008C">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Overall, it may be said…Finally,</w:t>
      </w:r>
    </w:p>
    <w:p w:rsidR="00000000" w:rsidDel="00000000" w:rsidP="00000000" w:rsidRDefault="00000000" w:rsidRPr="00000000" w14:paraId="0000008D">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On a final note,</w:t>
      </w:r>
    </w:p>
    <w:p w:rsidR="00000000" w:rsidDel="00000000" w:rsidP="00000000" w:rsidRDefault="00000000" w:rsidRPr="00000000" w14:paraId="0000008E">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To finish with,</w:t>
      </w:r>
    </w:p>
    <w:p w:rsidR="00000000" w:rsidDel="00000000" w:rsidP="00000000" w:rsidRDefault="00000000" w:rsidRPr="00000000" w14:paraId="0000008F">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As a matter of fact,</w:t>
      </w:r>
    </w:p>
    <w:p w:rsidR="00000000" w:rsidDel="00000000" w:rsidP="00000000" w:rsidRDefault="00000000" w:rsidRPr="00000000" w14:paraId="00000090">
      <w:pPr>
        <w:numPr>
          <w:ilvl w:val="0"/>
          <w:numId w:val="5"/>
        </w:numPr>
        <w:shd w:fill="ffffff" w:val="clear"/>
        <w:spacing w:after="38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Last but not least,</w:t>
      </w:r>
      <w:r w:rsidDel="00000000" w:rsidR="00000000" w:rsidRPr="00000000">
        <w:rPr>
          <w:rtl w:val="0"/>
        </w:rPr>
      </w:r>
    </w:p>
    <w:p w:rsidR="00000000" w:rsidDel="00000000" w:rsidP="00000000" w:rsidRDefault="00000000" w:rsidRPr="00000000" w14:paraId="00000091">
      <w:pPr>
        <w:shd w:fill="ffffff" w:val="clear"/>
        <w:spacing w:after="380" w:before="380" w:line="276" w:lineRule="auto"/>
        <w:rPr>
          <w:rFonts w:ascii="Montserrat" w:cs="Montserrat" w:eastAsia="Montserrat" w:hAnsi="Montserrat"/>
          <w:b w:val="1"/>
          <w:color w:val="ff0000"/>
          <w:sz w:val="23"/>
          <w:szCs w:val="23"/>
        </w:rPr>
      </w:pPr>
      <w:r w:rsidDel="00000000" w:rsidR="00000000" w:rsidRPr="00000000">
        <w:rPr>
          <w:rFonts w:ascii="Montserrat" w:cs="Montserrat" w:eastAsia="Montserrat" w:hAnsi="Montserrat"/>
          <w:b w:val="1"/>
          <w:color w:val="ff0000"/>
          <w:sz w:val="23"/>
          <w:szCs w:val="23"/>
          <w:rtl w:val="0"/>
        </w:rPr>
        <w:t xml:space="preserve">You don’t know how to answer the question:</w:t>
      </w:r>
    </w:p>
    <w:p w:rsidR="00000000" w:rsidDel="00000000" w:rsidP="00000000" w:rsidRDefault="00000000" w:rsidRPr="00000000" w14:paraId="00000092">
      <w:pPr>
        <w:numPr>
          <w:ilvl w:val="0"/>
          <w:numId w:val="5"/>
        </w:numPr>
        <w:shd w:fill="ffffff" w:val="clear"/>
        <w:spacing w:after="0" w:afterAutospacing="0" w:before="38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Thank you for the question. I need some time to think it over.</w:t>
      </w:r>
    </w:p>
    <w:p w:rsidR="00000000" w:rsidDel="00000000" w:rsidP="00000000" w:rsidRDefault="00000000" w:rsidRPr="00000000" w14:paraId="00000093">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Really interesting question. </w:t>
      </w:r>
    </w:p>
    <w:p w:rsidR="00000000" w:rsidDel="00000000" w:rsidP="00000000" w:rsidRDefault="00000000" w:rsidRPr="00000000" w14:paraId="00000094">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Let me think…..</w:t>
      </w:r>
    </w:p>
    <w:p w:rsidR="00000000" w:rsidDel="00000000" w:rsidP="00000000" w:rsidRDefault="00000000" w:rsidRPr="00000000" w14:paraId="00000095">
      <w:pPr>
        <w:numPr>
          <w:ilvl w:val="0"/>
          <w:numId w:val="5"/>
        </w:numPr>
        <w:shd w:fill="ffffff" w:val="clea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Here as well you can ask for clarification to take some time for thinking( to come up with the idea how to answer the question)</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380" w:before="0" w:beforeAutospacing="0" w:line="276" w:lineRule="auto"/>
        <w:ind w:left="720" w:right="0" w:hanging="360"/>
        <w:jc w:val="left"/>
        <w:rPr>
          <w:rFonts w:ascii="Montserrat" w:cs="Montserrat" w:eastAsia="Montserrat" w:hAnsi="Montserrat"/>
          <w:sz w:val="24"/>
          <w:szCs w:val="24"/>
        </w:rPr>
      </w:pPr>
      <w:r w:rsidDel="00000000" w:rsidR="00000000" w:rsidRPr="00000000">
        <w:rPr>
          <w:rFonts w:ascii="Montserrat" w:cs="Montserrat" w:eastAsia="Montserrat" w:hAnsi="Montserrat"/>
          <w:color w:val="333333"/>
          <w:sz w:val="24"/>
          <w:szCs w:val="24"/>
          <w:rtl w:val="0"/>
        </w:rPr>
        <w:t xml:space="preserve">It’s hard to say off the top of my head / Off the top of my head, I would say that… — </w:t>
      </w:r>
      <w:r w:rsidDel="00000000" w:rsidR="00000000" w:rsidRPr="00000000">
        <w:rPr>
          <w:rFonts w:ascii="Montserrat" w:cs="Montserrat" w:eastAsia="Montserrat" w:hAnsi="Montserrat"/>
          <w:i w:val="1"/>
          <w:color w:val="333333"/>
          <w:sz w:val="24"/>
          <w:szCs w:val="24"/>
          <w:rtl w:val="0"/>
        </w:rPr>
        <w:t xml:space="preserve">when you struggle to give an immediate answer.</w:t>
      </w:r>
      <w:r w:rsidDel="00000000" w:rsidR="00000000" w:rsidRPr="00000000">
        <w:rPr>
          <w:rtl w:val="0"/>
        </w:rPr>
      </w:r>
    </w:p>
    <w:p w:rsidR="00000000" w:rsidDel="00000000" w:rsidP="00000000" w:rsidRDefault="00000000" w:rsidRPr="00000000" w14:paraId="00000097">
      <w:pPr>
        <w:spacing w:line="276" w:lineRule="auto"/>
        <w:rPr>
          <w:rFonts w:ascii="Montserrat" w:cs="Montserrat" w:eastAsia="Montserrat" w:hAnsi="Montserrat"/>
          <w:b w:val="1"/>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777" w:top="141.73228346456693" w:left="425.1968503937008" w:right="423" w:header="0" w:footer="525"/>
      <w:pgNumType w:start="1"/>
      <w:cols w:equalWidth="0" w:num="1">
        <w:col w:space="0" w:w="10632.5"/>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ga Shvailikova" w:id="0" w:date="2022-06-13T17:28:06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Можно добавить раздел Technical problems или что-то в этом роде:                  • I’m sorry, I’m getting a lot of echo/feedback, I can’t hear you properly. Is it ok if I call you back in a minute?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can’t get the video to work, my connection is too weak. Can we possibly do without it? / Can we just do an audio call?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You’re (the video is) frozen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Everything’s ok on my end. Can you hear me ok/alright?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think it’s a Zoom issue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we hop onto another platform? How about switching over to Google meets?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widowControl w:val="0"/>
      <w:tabs>
        <w:tab w:val="center" w:pos="5658.070866141733"/>
        <w:tab w:val="right" w:pos="10296.000000000002"/>
      </w:tabs>
      <w:ind w:right="-324.3307086614169"/>
      <w:jc w:val="both"/>
      <w:rPr>
        <w:rFonts w:ascii="Montserrat" w:cs="Montserrat" w:eastAsia="Montserrat" w:hAnsi="Montserrat"/>
        <w:color w:val="d9d9d9"/>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numPr>
        <w:ilvl w:val="0"/>
        <w:numId w:val="5"/>
      </w:numPr>
      <w:shd w:fill="ffffff" w:val="clear"/>
      <w:spacing w:after="380" w:before="380" w:lineRule="auto"/>
      <w:ind w:left="720" w:hanging="360"/>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114300</wp:posOffset>
          </wp:positionV>
          <wp:extent cx="7572842" cy="15763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17243" l="19980" r="500" t="16469"/>
                  <a:stretch>
                    <a:fillRect/>
                  </a:stretch>
                </pic:blipFill>
                <pic:spPr>
                  <a:xfrm>
                    <a:off x="0" y="0"/>
                    <a:ext cx="7572842" cy="1576388"/>
                  </a:xfrm>
                  <a:prstGeom prst="rect"/>
                  <a:ln/>
                </pic:spPr>
              </pic:pic>
            </a:graphicData>
          </a:graphic>
        </wp:anchor>
      </w:drawing>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0" w:firstLine="0"/>
      <w:rPr>
        <w:rFonts w:ascii="Montserrat" w:cs="Montserrat" w:eastAsia="Montserrat" w:hAnsi="Montserrat"/>
        <w:color w:val="333333"/>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