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63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Клиентоориентированность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— это способность сотрудников своевременно определять потребности потенциальных и существующих клиентов и предоставлять релевантные решения. Прямым результатом клиентоориентированности является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‘’happy client‘’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Клиентоориентированный разработчик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— это тот, кто не только создает качественный продукт, но и понимает цели и ожидания своего заказчика, а также конечных пользователей. Он умеет слушать и задавать правильные вопросы, анализировать требования и предлагать оптимальные решения. Он также готов к обратной связи и постоянному обучению.  Клиентоориентированный подход также заключается в том, что разработчик  несет ответственность за выполнение задач, соблюдение сроков и качество продукта перед заказчиком, а не только перед компанией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Innowise!</w:t>
      </w:r>
    </w:p>
    <w:p w:rsidR="00000000" w:rsidDel="00000000" w:rsidP="00000000" w:rsidRDefault="00000000" w:rsidRPr="00000000" w14:paraId="00000002">
      <w:pPr>
        <w:ind w:firstLine="63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9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Осознанная подготовка к собеседованию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Клиентоориентированность начинается с самого первого контакта с клиентом. Удели достаточно времени подготовке к интервью, изучи всю информацию о проекте/компании и </w:t>
      </w:r>
      <w:commentRangeStart w:id="0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подготовьте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правильные вопросы, чтобы показать клиенту свою заинтересованность и вовлеченность в бизнес клиента. Тщательно изучи профиль клиента, учитывая культурные особенности клиента. </w:t>
      </w:r>
      <w:ins w:author="Vladislav Vasiltsov" w:id="0" w:date="2023-06-23T20:10:24Z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rtl w:val="0"/>
          </w:rPr>
          <w:t xml:space="preserve">Подумай над тем, какие кейсы из своего опыта могут быть актуальны на собеседовании. Если опыта мало, а информации по заказу много, погугли лучшие практики или подходы, применяемые для таких приложений (архитектур и т.д.), ведь на основе этого могут еще быть и вопросы.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Потребности и ожидания клиента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Перед началом проекта важно четко понимать потребности и ожидания заказчика, через обсуждения с заказчиком и сбор необходимой информации.  Одному клиенту необходимо четкое техническое исполнение задач, другому нужны предложения новых  решений.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08.6614173228347" w:hanging="36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Соответствуй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стандартам, практикам и процессам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обеспечения качества при разработке. Это поможет обеспечить последовательность, надежность и высокое качество продукта.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08.6614173228347" w:hanging="36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Будь  гибким к меняющимся требованиям и задачам.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08.6614173228347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 критикуй стэк или проект заказчика, предлагай его улучшения.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08.6614173228347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Соблюдай сроки. Важно установить разумные сроки и придерживаться их. Если пообещал и подписался под задачами - нужно успеть, предупреждать о проблемах заранее, быть прозрачным.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30" w:firstLine="72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Командная работа. 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Присоединяясь к проекту заказчика, ты становишься неотъемлемой частью команды, главная задача которой это успешный релиз продукта для заказчика. От твоей эффективности работы в команде также будет зависеть общий результат проекта.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Следуй общепринятым стандартам и методологиям.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Общайся  с командой открыто и конструктивно. 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Принимай обратную связь и давай ее другим.</w:t>
      </w:r>
    </w:p>
    <w:p w:rsidR="00000000" w:rsidDel="00000000" w:rsidP="00000000" w:rsidRDefault="00000000" w:rsidRPr="00000000" w14:paraId="00000010">
      <w:pPr>
        <w:ind w:left="630" w:firstLine="72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3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3. Эффективная коммуникация с заказчиком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Открыто общайся с заказчиком и выстраивай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дружественно-деловую коммуникацию.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Правило хорошего тона регулярно информировать стейкхолдеров о ходе работы, решать любые его проблемы и вопросы и стараться соответствовать ожиданиям.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Прозрачное общение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- ключевой момент. Информирование клиента позволяет принимать своевременные решения и демонстрирует ответственность.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ins w:author="Vladislav Vasiltsov" w:id="1" w:date="2023-06-23T19:13:55Z"/>
          <w:rFonts w:ascii="Montserrat" w:cs="Montserrat" w:eastAsia="Montserrat" w:hAnsi="Montserrat"/>
          <w:sz w:val="24"/>
          <w:szCs w:val="24"/>
          <w:highlight w:val="white"/>
        </w:rPr>
      </w:pPr>
      <w:ins w:author="Vladislav Vasiltsov" w:id="1" w:date="2023-06-23T19:13:55Z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Выявление и решение проблем (дополнение предыдущего)</w:t>
        </w:r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 - в любом проекте могут быть найдены недостатки, которые вам захочется исправить, однако перед тем как сразу делать это, стоит внимательно изучить код, и если не обнаружено никаких препятствий, сообщить об этом клиенту. Возможно выяснится, что есть какая-то причина для использования такого кода (либы, технологии), но если нет, плюсик в карму и лайк от заказчика.</w:t>
        </w:r>
      </w:ins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  <w:rPr>
          <w:ins w:author="Vladislav Vasiltsov" w:id="1" w:date="2023-06-23T19:13:55Z"/>
          <w:rFonts w:ascii="Montserrat" w:cs="Montserrat" w:eastAsia="Montserrat" w:hAnsi="Montserrat"/>
          <w:sz w:val="24"/>
          <w:szCs w:val="24"/>
          <w:highlight w:val="white"/>
          <w:u w:val="none"/>
        </w:rPr>
      </w:pPr>
      <w:ins w:author="Vladislav Vasiltsov" w:id="1" w:date="2023-06-23T19:13:55Z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Подкрепление теории фактами</w:t>
        </w:r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 - при выдвижении идеи постарайся подкрепить ее либо прошлым опытом, либо результатами своего небольшого исследования проблемы (бенчмарками, выдержками из документации…)</w:t>
        </w:r>
      </w:ins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highlight w:val="white"/>
          <w:u w:val="none"/>
          <w:rPrChange w:author="Vladislav Vasiltsov" w:id="2" w:date="2023-06-23T19:13:55Z">
            <w:rPr>
              <w:rFonts w:ascii="Montserrat" w:cs="Montserrat" w:eastAsia="Montserrat" w:hAnsi="Montserrat"/>
              <w:sz w:val="24"/>
              <w:szCs w:val="24"/>
              <w:highlight w:val="white"/>
              <w:u w:val="none"/>
            </w:rPr>
          </w:rPrChange>
        </w:rPr>
        <w:pPrChange w:author="Vladislav Vasiltsov" w:id="0" w:date="2023-06-23T19:13:55Z">
          <w:pPr>
            <w:numPr>
              <w:ilvl w:val="0"/>
              <w:numId w:val="2"/>
            </w:numPr>
            <w:ind w:left="1440" w:hanging="360"/>
            <w:jc w:val="both"/>
          </w:pPr>
        </w:pPrChange>
      </w:pPr>
      <w:ins w:author="Vladislav Vasiltsov" w:id="1" w:date="2023-06-23T19:13:55Z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Давай выговориться</w:t>
        </w:r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 - при обсуждении нововведений (фичи, дизайн и т.д.) даже если клиент неправ, не поленись дослушать и задать вопросы “Зачем? Почему?”. Это поможет лучше понять проблемы и цели, покажет тебя как хорошего слушателя и позволит дать более конструктивную критику, чем “Так делать плохо”. (При критике не забываем про предыдущий пункт).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Проявляй эмпатию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при общении с клиентом. Обращай внимание на то, как он ведет себя и общается. Если клиент не против обменяться светскими беседами перед обсуждением задач, поощряйте его к этому. Если клиент строг в делах, не навязывайте ему ненужные разговоры. То же самое относится и к характеру постановки задачи. Если заказчик всегда четко очерчивает круг задач и подробно знает, чего он хочет, то стоит ограничить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излишнюю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активность в предложении новых функций.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Обратная связь клиента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крайне важна для достижения целей проекта. Игнорирование их мнения может привести к тому, что проект не будет соответствовать их ожиданиям.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Продуктовое мышление </w:t>
        <w:br w:type="textWrapping"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Это понимание, что делает продукт полезным и удобным для пользователя. Это поможет в  создании и улучшении продуктов, которые решают проблемы и удовлетворяют потребности пользователей. Конечный продукт должен быть удобным для пользователя и простым в навигации. Важно помнить о конечном пользователе при проектировании и разработке продукта. Полезно юзабилити-тестирование и изучение отзывов пользователей.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Относись к продукту клиента как к своему собственному.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Вникни в бизнес клиента, в то, что он продает/делает/производит, и поставь себя на место потенциального пользователя, на основе этого обсудите различные улучшения. Ты несешь ответственность за качество продукта. </w:t>
        <w:br w:type="textWrapping"/>
      </w:r>
    </w:p>
    <w:p w:rsidR="00000000" w:rsidDel="00000000" w:rsidP="00000000" w:rsidRDefault="00000000" w:rsidRPr="00000000" w14:paraId="0000001C">
      <w:pPr>
        <w:ind w:left="720" w:firstLine="45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Крутой результат на выходе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Клиент на выходе хочет получить не просто код, который работает в своей части. Но который является рабочей функциональностью успешно взаимодействующей с другими частями системы.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ажно писать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тесты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чтобы гарантировать качественный результат. С пометкой, что клиент может отказаться от такой идеи из-за горящих сроков, но предложить - важный элемент того, что ты понимаешь процесс разработки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жна внятная и лаконичная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документация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для клиентов об использовании и обслуживании продукта. Она должна быть реализована не только в виде документа, но и в виде комментариев к методам в коде (например как ///SUMMARY в .NET), особенно актуально для API. Пример: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</w:rPr>
        <w:drawing>
          <wp:inline distB="114300" distT="114300" distL="114300" distR="114300">
            <wp:extent cx="5943600" cy="12735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86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Безопасность и конфиденциальность данных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. Важно уделять достаточно внимания безопасности и конфиденциальности данных клиента. </w:t>
      </w:r>
      <w:ins w:author="Vladislav Vasiltsov" w:id="3" w:date="2023-06-23T20:15:56Z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Если живешь в РБ, продумай все: где живешь, как и где проводишь досуг и т.д. Буквально какой бы была твоя жизнь в Польше (или другой стране). В small talk-ах может абсолютно случайно зайти речь об это этом, и надо без проблем отвечать на такие вопросы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ladislav Vasiltsov" w:id="0" w:date="2023-06-23T20:09:21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Мы на "ты" или на "Вы"? 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